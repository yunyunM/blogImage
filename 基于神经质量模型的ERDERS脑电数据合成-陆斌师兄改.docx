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8F92" w14:textId="42752A26" w:rsidR="006C5998" w:rsidRDefault="00B769B7" w:rsidP="00F11289">
      <w:pPr>
        <w:pStyle w:val="2"/>
        <w:jc w:val="center"/>
      </w:pPr>
      <w:commentRangeStart w:id="0"/>
      <w:commentRangeStart w:id="1"/>
      <w:r>
        <w:rPr>
          <w:rFonts w:hint="eastAsia"/>
        </w:rPr>
        <w:t>基于</w:t>
      </w:r>
      <w:r w:rsidR="006C5998">
        <w:rPr>
          <w:rFonts w:hint="eastAsia"/>
        </w:rPr>
        <w:t>神经质量模型的</w:t>
      </w:r>
      <w:r w:rsidR="006C5998">
        <w:rPr>
          <w:rFonts w:hint="eastAsia"/>
        </w:rPr>
        <w:t>E</w:t>
      </w:r>
      <w:r w:rsidR="006C5998">
        <w:t>RD/ERS</w:t>
      </w:r>
      <w:r w:rsidR="006C5998">
        <w:rPr>
          <w:rFonts w:hint="eastAsia"/>
        </w:rPr>
        <w:t>脑电</w:t>
      </w:r>
      <w:r w:rsidR="002839C2">
        <w:rPr>
          <w:rFonts w:hint="eastAsia"/>
        </w:rPr>
        <w:t>数据</w:t>
      </w:r>
      <w:r w:rsidR="00CD4308">
        <w:rPr>
          <w:rFonts w:hint="eastAsia"/>
        </w:rPr>
        <w:t>合成</w:t>
      </w:r>
      <w:commentRangeEnd w:id="0"/>
      <w:r w:rsidR="003669E6">
        <w:rPr>
          <w:rStyle w:val="a5"/>
          <w:rFonts w:asciiTheme="minorHAnsi" w:eastAsiaTheme="minorEastAsia" w:hAnsiTheme="minorHAnsi" w:cstheme="minorBidi"/>
          <w:b w:val="0"/>
          <w:bCs w:val="0"/>
        </w:rPr>
        <w:commentReference w:id="0"/>
      </w:r>
      <w:commentRangeEnd w:id="1"/>
      <w:r w:rsidR="002C7664">
        <w:rPr>
          <w:rStyle w:val="a5"/>
          <w:rFonts w:asciiTheme="minorHAnsi" w:eastAsiaTheme="minorEastAsia" w:hAnsiTheme="minorHAnsi" w:cstheme="minorBidi"/>
          <w:b w:val="0"/>
          <w:bCs w:val="0"/>
        </w:rPr>
        <w:commentReference w:id="1"/>
      </w:r>
    </w:p>
    <w:p w14:paraId="5F068B1D" w14:textId="2780ADFC" w:rsidR="00B769B7" w:rsidRDefault="00B769B7" w:rsidP="006357A6">
      <w:pPr>
        <w:pStyle w:val="2"/>
      </w:pPr>
      <w:r>
        <w:t>Abstract</w:t>
      </w:r>
    </w:p>
    <w:p w14:paraId="57731946" w14:textId="2F9627E1" w:rsidR="003D451B" w:rsidRDefault="006357A6" w:rsidP="006357A6">
      <w:pPr>
        <w:rPr>
          <w:rFonts w:ascii="Times New Roman" w:eastAsia="宋体" w:hAnsi="Times New Roman" w:cs="Times New Roman"/>
          <w:szCs w:val="21"/>
          <w:shd w:val="clear" w:color="auto" w:fill="FFFFFF"/>
        </w:rPr>
      </w:pPr>
      <w:r w:rsidRPr="006357A6">
        <w:rPr>
          <w:rFonts w:ascii="宋体" w:eastAsia="宋体" w:hAnsi="宋体" w:cs="宋体" w:hint="eastAsia"/>
          <w:b/>
          <w:bCs/>
          <w:kern w:val="0"/>
          <w:szCs w:val="21"/>
        </w:rPr>
        <w:t>目标</w:t>
      </w:r>
      <w:r w:rsidRPr="006357A6">
        <w:rPr>
          <w:rFonts w:ascii="宋体" w:eastAsia="宋体" w:hAnsi="宋体" w:cs="宋体" w:hint="eastAsia"/>
          <w:kern w:val="0"/>
          <w:szCs w:val="21"/>
        </w:rPr>
        <w:t>：</w:t>
      </w:r>
      <w:r w:rsidR="007A5FE5">
        <w:rPr>
          <w:rFonts w:ascii="宋体" w:eastAsia="宋体" w:hAnsi="宋体" w:cs="宋体" w:hint="eastAsia"/>
          <w:kern w:val="0"/>
          <w:szCs w:val="21"/>
        </w:rPr>
        <w:t>脑际接口构建了人脑与计算</w:t>
      </w:r>
      <w:r w:rsidR="00641BE9">
        <w:rPr>
          <w:rFonts w:ascii="宋体" w:eastAsia="宋体" w:hAnsi="宋体" w:cs="宋体" w:hint="eastAsia"/>
          <w:kern w:val="0"/>
          <w:szCs w:val="21"/>
        </w:rPr>
        <w:t>机</w:t>
      </w:r>
      <w:r w:rsidR="007A5FE5">
        <w:rPr>
          <w:rFonts w:ascii="宋体" w:eastAsia="宋体" w:hAnsi="宋体" w:cs="宋体" w:hint="eastAsia"/>
          <w:kern w:val="0"/>
          <w:szCs w:val="21"/>
        </w:rPr>
        <w:t>之间的信息通路，基于运动</w:t>
      </w:r>
      <w:r w:rsidR="0042654E">
        <w:rPr>
          <w:rFonts w:ascii="宋体" w:eastAsia="宋体" w:hAnsi="宋体" w:cs="宋体" w:hint="eastAsia"/>
          <w:color w:val="FF0000"/>
          <w:kern w:val="0"/>
          <w:szCs w:val="21"/>
        </w:rPr>
        <w:t>想象</w:t>
      </w:r>
      <w:r w:rsidR="007A5FE5">
        <w:rPr>
          <w:rFonts w:ascii="宋体" w:eastAsia="宋体" w:hAnsi="宋体" w:cs="宋体" w:hint="eastAsia"/>
          <w:kern w:val="0"/>
          <w:szCs w:val="21"/>
        </w:rPr>
        <w:t>的脑电图分类</w:t>
      </w:r>
      <w:r w:rsidR="00641BE9">
        <w:rPr>
          <w:rFonts w:ascii="宋体" w:eastAsia="宋体" w:hAnsi="宋体" w:cs="宋体" w:hint="eastAsia"/>
          <w:kern w:val="0"/>
          <w:szCs w:val="21"/>
        </w:rPr>
        <w:t>是</w:t>
      </w:r>
      <w:r w:rsidR="0042654E">
        <w:rPr>
          <w:rFonts w:ascii="宋体" w:eastAsia="宋体" w:hAnsi="宋体" w:cs="宋体" w:hint="eastAsia"/>
          <w:kern w:val="0"/>
          <w:szCs w:val="21"/>
        </w:rPr>
        <w:t>脑机</w:t>
      </w:r>
      <w:r w:rsidR="00641BE9">
        <w:rPr>
          <w:rFonts w:ascii="宋体" w:eastAsia="宋体" w:hAnsi="宋体" w:cs="宋体" w:hint="eastAsia"/>
          <w:kern w:val="0"/>
          <w:szCs w:val="21"/>
        </w:rPr>
        <w:t>接口中广泛应用的一种模式。</w:t>
      </w:r>
      <w:commentRangeStart w:id="2"/>
      <w:r w:rsidRPr="006357A6">
        <w:rPr>
          <w:rFonts w:ascii="宋体" w:eastAsia="宋体" w:hAnsi="宋体" w:cs="宋体" w:hint="eastAsia"/>
          <w:kern w:val="0"/>
          <w:szCs w:val="21"/>
        </w:rPr>
        <w:t>近年来</w:t>
      </w:r>
      <w:r w:rsidR="007A5FE5">
        <w:rPr>
          <w:rFonts w:ascii="宋体" w:eastAsia="宋体" w:hAnsi="宋体" w:cs="宋体" w:hint="eastAsia"/>
          <w:kern w:val="0"/>
          <w:szCs w:val="21"/>
        </w:rPr>
        <w:t>对于事件相关</w:t>
      </w:r>
      <w:r w:rsidR="0042654E">
        <w:rPr>
          <w:rFonts w:ascii="宋体" w:eastAsia="宋体" w:hAnsi="宋体" w:cs="宋体" w:hint="eastAsia"/>
          <w:color w:val="FF0000"/>
          <w:kern w:val="0"/>
          <w:szCs w:val="21"/>
        </w:rPr>
        <w:t>去</w:t>
      </w:r>
      <w:r w:rsidR="007A5FE5">
        <w:rPr>
          <w:rFonts w:ascii="宋体" w:eastAsia="宋体" w:hAnsi="宋体" w:cs="宋体" w:hint="eastAsia"/>
          <w:kern w:val="0"/>
          <w:szCs w:val="21"/>
        </w:rPr>
        <w:t>同步化</w:t>
      </w:r>
      <w:r w:rsidR="007A5FE5" w:rsidRPr="008D3FAB">
        <w:rPr>
          <w:rFonts w:ascii="Times New Roman" w:hAnsi="Times New Roman" w:cs="Times New Roman"/>
          <w:szCs w:val="21"/>
        </w:rPr>
        <w:t>（</w:t>
      </w:r>
      <w:r w:rsidR="007A5FE5" w:rsidRPr="008D3FAB">
        <w:rPr>
          <w:rFonts w:ascii="Times New Roman" w:hAnsi="Times New Roman" w:cs="Times New Roman"/>
        </w:rPr>
        <w:t>event-related desynchronization</w:t>
      </w:r>
      <w:r w:rsidR="007A5FE5" w:rsidRPr="008D3FAB">
        <w:rPr>
          <w:rFonts w:ascii="Times New Roman" w:hAnsi="Times New Roman" w:cs="Times New Roman"/>
        </w:rPr>
        <w:t>，</w:t>
      </w:r>
      <w:r w:rsidR="007A5FE5" w:rsidRPr="008D3FAB">
        <w:rPr>
          <w:rFonts w:ascii="Times New Roman" w:hAnsi="Times New Roman" w:cs="Times New Roman"/>
        </w:rPr>
        <w:t>ERD</w:t>
      </w:r>
      <w:r w:rsidR="007A5FE5" w:rsidRPr="008D3FAB">
        <w:rPr>
          <w:rFonts w:ascii="Times New Roman" w:hAnsi="Times New Roman" w:cs="Times New Roman"/>
          <w:szCs w:val="21"/>
        </w:rPr>
        <w:t>）</w:t>
      </w:r>
      <w:r w:rsidR="007A5FE5">
        <w:rPr>
          <w:rFonts w:ascii="宋体" w:eastAsia="宋体" w:hAnsi="宋体" w:cs="宋体" w:hint="eastAsia"/>
          <w:kern w:val="0"/>
          <w:szCs w:val="21"/>
        </w:rPr>
        <w:t>和事件相关同步化</w:t>
      </w:r>
      <w:r w:rsidR="007A5FE5" w:rsidRPr="008D3FAB">
        <w:rPr>
          <w:rFonts w:ascii="Times New Roman" w:hAnsi="Times New Roman" w:cs="Times New Roman"/>
          <w:szCs w:val="21"/>
        </w:rPr>
        <w:t>（</w:t>
      </w:r>
      <w:r w:rsidR="007A5FE5" w:rsidRPr="008D3FAB">
        <w:rPr>
          <w:rFonts w:ascii="Times New Roman" w:hAnsi="Times New Roman" w:cs="Times New Roman"/>
        </w:rPr>
        <w:t>event-related synchroniz</w:t>
      </w:r>
      <w:r w:rsidR="007A5FE5" w:rsidRPr="007A5FE5">
        <w:rPr>
          <w:rFonts w:ascii="Times New Roman" w:hAnsi="Times New Roman" w:cs="Times New Roman"/>
        </w:rPr>
        <w:t>ation</w:t>
      </w:r>
      <w:r w:rsidR="007A5FE5" w:rsidRPr="007A5FE5">
        <w:rPr>
          <w:rFonts w:ascii="Times New Roman" w:hAnsi="Times New Roman" w:cs="Times New Roman"/>
        </w:rPr>
        <w:t>，</w:t>
      </w:r>
      <w:r w:rsidR="007A5FE5" w:rsidRPr="007A5FE5">
        <w:rPr>
          <w:rFonts w:ascii="Times New Roman" w:hAnsi="Times New Roman" w:cs="Times New Roman"/>
        </w:rPr>
        <w:t>ERS</w:t>
      </w:r>
      <w:r w:rsidR="007A5FE5" w:rsidRPr="007A5FE5">
        <w:rPr>
          <w:rFonts w:ascii="宋体" w:eastAsia="宋体" w:hAnsi="宋体" w:cs="宋体"/>
          <w:kern w:val="0"/>
          <w:szCs w:val="21"/>
        </w:rPr>
        <w:t>）</w:t>
      </w:r>
      <w:r w:rsidR="007A5FE5" w:rsidRPr="007A5FE5">
        <w:rPr>
          <w:rFonts w:ascii="宋体" w:eastAsia="宋体" w:hAnsi="宋体" w:cs="宋体" w:hint="eastAsia"/>
          <w:kern w:val="0"/>
          <w:szCs w:val="21"/>
        </w:rPr>
        <w:t>的研究</w:t>
      </w:r>
      <w:r w:rsidR="007A5FE5">
        <w:rPr>
          <w:rFonts w:ascii="宋体" w:eastAsia="宋体" w:hAnsi="宋体" w:cs="宋体" w:hint="eastAsia"/>
          <w:kern w:val="0"/>
          <w:szCs w:val="21"/>
        </w:rPr>
        <w:t>也</w:t>
      </w:r>
      <w:r w:rsidR="007A5FE5" w:rsidRPr="007A5FE5">
        <w:rPr>
          <w:rFonts w:ascii="宋体" w:eastAsia="宋体" w:hAnsi="宋体" w:cs="宋体" w:hint="eastAsia"/>
          <w:kern w:val="0"/>
          <w:szCs w:val="21"/>
        </w:rPr>
        <w:t>越来越深入</w:t>
      </w:r>
      <w:r w:rsidR="007A5FE5">
        <w:rPr>
          <w:rFonts w:ascii="宋体" w:eastAsia="宋体" w:hAnsi="宋体" w:cs="宋体" w:hint="eastAsia"/>
          <w:kern w:val="0"/>
          <w:szCs w:val="21"/>
        </w:rPr>
        <w:t>，</w:t>
      </w:r>
      <w:r w:rsidR="00641BE9" w:rsidRPr="00641BE9">
        <w:rPr>
          <w:rFonts w:ascii="宋体" w:eastAsia="宋体" w:hAnsi="宋体" w:cs="宋体" w:hint="eastAsia"/>
          <w:kern w:val="0"/>
          <w:szCs w:val="21"/>
        </w:rPr>
        <w:t>结合基于ERD/</w:t>
      </w:r>
      <w:r w:rsidR="007D642C">
        <w:rPr>
          <w:rFonts w:ascii="宋体" w:eastAsia="宋体" w:hAnsi="宋体" w:cs="宋体"/>
          <w:kern w:val="0"/>
          <w:szCs w:val="21"/>
        </w:rPr>
        <w:t>ERS</w:t>
      </w:r>
      <w:r w:rsidR="00641BE9" w:rsidRPr="00641BE9">
        <w:rPr>
          <w:rFonts w:ascii="宋体" w:eastAsia="宋体" w:hAnsi="宋体" w:cs="宋体" w:hint="eastAsia"/>
          <w:kern w:val="0"/>
          <w:szCs w:val="21"/>
        </w:rPr>
        <w:t>特征和基于事件相关电位特征在基于运动图像的脑电分类中的优势，</w:t>
      </w:r>
      <w:commentRangeEnd w:id="2"/>
      <w:r w:rsidR="00C534A1">
        <w:rPr>
          <w:rStyle w:val="a5"/>
        </w:rPr>
        <w:commentReference w:id="2"/>
      </w:r>
      <w:r w:rsidR="007D642C">
        <w:rPr>
          <w:rFonts w:ascii="宋体" w:eastAsia="宋体" w:hAnsi="宋体" w:cs="宋体" w:hint="eastAsia"/>
          <w:kern w:val="0"/>
          <w:szCs w:val="21"/>
        </w:rPr>
        <w:t>本研究提出了使用神经质量模型根据E</w:t>
      </w:r>
      <w:r w:rsidR="007D642C">
        <w:rPr>
          <w:rFonts w:ascii="宋体" w:eastAsia="宋体" w:hAnsi="宋体" w:cs="宋体"/>
          <w:kern w:val="0"/>
          <w:szCs w:val="21"/>
        </w:rPr>
        <w:t>RD/ERS</w:t>
      </w:r>
      <w:r w:rsidR="007D642C">
        <w:rPr>
          <w:rFonts w:ascii="宋体" w:eastAsia="宋体" w:hAnsi="宋体" w:cs="宋体" w:hint="eastAsia"/>
          <w:kern w:val="0"/>
          <w:szCs w:val="21"/>
        </w:rPr>
        <w:t>的特征</w:t>
      </w:r>
      <w:r w:rsidR="006E6107">
        <w:rPr>
          <w:rFonts w:ascii="宋体" w:eastAsia="宋体" w:hAnsi="宋体" w:cs="宋体" w:hint="eastAsia"/>
          <w:kern w:val="0"/>
          <w:szCs w:val="21"/>
        </w:rPr>
        <w:t>合成</w:t>
      </w:r>
      <w:r w:rsidR="007D642C">
        <w:rPr>
          <w:rFonts w:ascii="宋体" w:eastAsia="宋体" w:hAnsi="宋体" w:cs="宋体" w:hint="eastAsia"/>
          <w:kern w:val="0"/>
          <w:szCs w:val="21"/>
        </w:rPr>
        <w:t>模拟脑电信号，并对模拟信号和真实信号的相似性以及模拟信号对真实信号再分类结果上的影响进行了分析。</w:t>
      </w:r>
      <w:r w:rsidR="00392055">
        <w:rPr>
          <w:rFonts w:ascii="Times New Roman" w:eastAsia="宋体" w:hAnsi="Times New Roman" w:cs="Times New Roman"/>
          <w:b/>
          <w:bCs/>
          <w:szCs w:val="21"/>
          <w:shd w:val="clear" w:color="auto" w:fill="FFFFFF"/>
        </w:rPr>
        <w:t>方法</w:t>
      </w:r>
      <w:r w:rsidR="00392055">
        <w:rPr>
          <w:rFonts w:ascii="Times New Roman" w:eastAsia="宋体" w:hAnsi="Times New Roman" w:cs="Times New Roman" w:hint="eastAsia"/>
          <w:b/>
          <w:bCs/>
          <w:szCs w:val="21"/>
          <w:shd w:val="clear" w:color="auto" w:fill="FFFFFF"/>
        </w:rPr>
        <w:t>：</w:t>
      </w:r>
      <w:r w:rsidR="00392055" w:rsidRPr="009E222E">
        <w:rPr>
          <w:rFonts w:ascii="Times New Roman" w:eastAsia="宋体" w:hAnsi="Times New Roman" w:cs="Times New Roman" w:hint="eastAsia"/>
          <w:kern w:val="0"/>
          <w:szCs w:val="21"/>
        </w:rPr>
        <w:t>本研究</w:t>
      </w:r>
      <w:r w:rsidR="009E222E">
        <w:rPr>
          <w:rFonts w:ascii="Times New Roman" w:eastAsia="宋体" w:hAnsi="Times New Roman" w:cs="Times New Roman" w:hint="eastAsia"/>
          <w:kern w:val="0"/>
          <w:szCs w:val="21"/>
        </w:rPr>
        <w:t>根据</w:t>
      </w:r>
      <w:r w:rsidR="009E222E" w:rsidRPr="009E222E">
        <w:rPr>
          <w:rFonts w:ascii="Times New Roman" w:eastAsia="宋体" w:hAnsi="Times New Roman" w:cs="Times New Roman" w:hint="eastAsia"/>
          <w:kern w:val="0"/>
          <w:szCs w:val="21"/>
        </w:rPr>
        <w:t>脑同侧运动感觉区</w:t>
      </w:r>
      <w:r w:rsidR="009E222E" w:rsidRPr="008C4184">
        <w:rPr>
          <w:rFonts w:ascii="Times New Roman" w:eastAsia="宋体" w:hAnsi="Times New Roman" w:cs="Times New Roman"/>
          <w:kern w:val="0"/>
          <w:szCs w:val="21"/>
        </w:rPr>
        <w:t>μ/β</w:t>
      </w:r>
      <w:r w:rsidR="009E222E" w:rsidRPr="009E222E">
        <w:rPr>
          <w:rFonts w:ascii="Times New Roman" w:eastAsia="宋体" w:hAnsi="Times New Roman" w:cs="Times New Roman" w:hint="eastAsia"/>
          <w:kern w:val="0"/>
          <w:szCs w:val="21"/>
        </w:rPr>
        <w:t>节律幅值会增加，产生事件相关同步</w:t>
      </w:r>
      <w:r w:rsidR="009E222E" w:rsidRPr="009E222E">
        <w:rPr>
          <w:rFonts w:ascii="Times New Roman" w:eastAsia="宋体" w:hAnsi="Times New Roman" w:cs="Times New Roman" w:hint="eastAsia"/>
          <w:kern w:val="0"/>
          <w:szCs w:val="21"/>
        </w:rPr>
        <w:t>(ERS)</w:t>
      </w:r>
      <w:r w:rsidR="009E222E" w:rsidRPr="009E222E">
        <w:rPr>
          <w:rFonts w:ascii="Times New Roman" w:eastAsia="宋体" w:hAnsi="Times New Roman" w:cs="Times New Roman" w:hint="eastAsia"/>
          <w:kern w:val="0"/>
          <w:szCs w:val="21"/>
        </w:rPr>
        <w:t>，而对侧</w:t>
      </w:r>
      <w:r w:rsidR="009E222E" w:rsidRPr="008C4184">
        <w:rPr>
          <w:rFonts w:ascii="Times New Roman" w:eastAsia="宋体" w:hAnsi="Times New Roman" w:cs="Times New Roman"/>
          <w:kern w:val="0"/>
          <w:szCs w:val="21"/>
        </w:rPr>
        <w:t>μ/β</w:t>
      </w:r>
      <w:r w:rsidR="009E222E" w:rsidRPr="009E222E">
        <w:rPr>
          <w:rFonts w:ascii="Times New Roman" w:eastAsia="宋体" w:hAnsi="Times New Roman" w:cs="Times New Roman" w:hint="eastAsia"/>
          <w:kern w:val="0"/>
          <w:szCs w:val="21"/>
        </w:rPr>
        <w:t>节律幅值会降低，产生事件相关去同步</w:t>
      </w:r>
      <w:r w:rsidR="009E222E" w:rsidRPr="009E222E">
        <w:rPr>
          <w:rFonts w:ascii="Times New Roman" w:eastAsia="宋体" w:hAnsi="Times New Roman" w:cs="Times New Roman" w:hint="eastAsia"/>
          <w:kern w:val="0"/>
          <w:szCs w:val="21"/>
        </w:rPr>
        <w:t>(ERD)</w:t>
      </w:r>
      <w:r w:rsidR="009E222E" w:rsidRPr="009E222E">
        <w:rPr>
          <w:rFonts w:ascii="Times New Roman" w:eastAsia="宋体" w:hAnsi="Times New Roman" w:cs="Times New Roman" w:hint="eastAsia"/>
          <w:kern w:val="0"/>
          <w:szCs w:val="21"/>
        </w:rPr>
        <w:t>特点，</w:t>
      </w:r>
      <w:r w:rsidR="00392055">
        <w:rPr>
          <w:rFonts w:ascii="宋体" w:eastAsia="宋体" w:hAnsi="宋体" w:cs="宋体" w:hint="eastAsia"/>
          <w:kern w:val="0"/>
          <w:szCs w:val="21"/>
        </w:rPr>
        <w:t>使用</w:t>
      </w:r>
      <w:r w:rsidR="00FC57AE" w:rsidRPr="00FC57AE">
        <w:rPr>
          <w:rFonts w:ascii="Times New Roman" w:eastAsia="宋体" w:hAnsi="Times New Roman" w:cs="Times New Roman"/>
          <w:kern w:val="0"/>
          <w:szCs w:val="21"/>
        </w:rPr>
        <w:t>ROI</w:t>
      </w:r>
      <w:r w:rsidR="00FC57AE">
        <w:rPr>
          <w:rFonts w:ascii="Times New Roman" w:eastAsia="宋体" w:hAnsi="Times New Roman" w:cs="Times New Roman" w:hint="eastAsia"/>
          <w:kern w:val="0"/>
          <w:szCs w:val="21"/>
        </w:rPr>
        <w:t>神经</w:t>
      </w:r>
      <w:r w:rsidR="0024353B">
        <w:rPr>
          <w:rFonts w:ascii="Times New Roman" w:eastAsia="宋体" w:hAnsi="Times New Roman" w:cs="Times New Roman" w:hint="eastAsia"/>
          <w:kern w:val="0"/>
          <w:szCs w:val="21"/>
        </w:rPr>
        <w:t>元群</w:t>
      </w:r>
      <w:r w:rsidR="00FC57AE">
        <w:rPr>
          <w:rFonts w:ascii="Times New Roman" w:eastAsia="宋体" w:hAnsi="Times New Roman" w:cs="Times New Roman" w:hint="eastAsia"/>
          <w:kern w:val="0"/>
          <w:szCs w:val="21"/>
        </w:rPr>
        <w:t>模型</w:t>
      </w:r>
      <w:r w:rsidR="008945B3">
        <w:rPr>
          <w:rFonts w:ascii="Times New Roman" w:eastAsia="宋体" w:hAnsi="Times New Roman" w:cs="Times New Roman" w:hint="eastAsia"/>
          <w:kern w:val="0"/>
          <w:szCs w:val="21"/>
        </w:rPr>
        <w:t>，将</w:t>
      </w:r>
      <w:r w:rsidR="009E222E">
        <w:rPr>
          <w:rFonts w:ascii="Times New Roman" w:eastAsia="宋体" w:hAnsi="Times New Roman" w:cs="Times New Roman" w:hint="eastAsia"/>
          <w:kern w:val="0"/>
          <w:szCs w:val="21"/>
        </w:rPr>
        <w:t>两</w:t>
      </w:r>
      <w:r w:rsidR="008945B3">
        <w:rPr>
          <w:rFonts w:ascii="Times New Roman" w:eastAsia="宋体" w:hAnsi="Times New Roman" w:cs="Times New Roman" w:hint="eastAsia"/>
          <w:kern w:val="0"/>
          <w:szCs w:val="21"/>
        </w:rPr>
        <w:t>个不同动态特性模型</w:t>
      </w:r>
      <w:r w:rsidR="009E222E">
        <w:rPr>
          <w:rFonts w:ascii="Times New Roman" w:eastAsia="宋体" w:hAnsi="Times New Roman" w:cs="Times New Roman" w:hint="eastAsia"/>
          <w:kern w:val="0"/>
          <w:szCs w:val="21"/>
        </w:rPr>
        <w:t>（</w:t>
      </w:r>
      <w:r w:rsidR="008C4184" w:rsidRPr="008C4184">
        <w:rPr>
          <w:rFonts w:ascii="Times New Roman" w:eastAsia="宋体" w:hAnsi="Times New Roman" w:cs="Times New Roman"/>
          <w:kern w:val="0"/>
          <w:szCs w:val="21"/>
        </w:rPr>
        <w:t>μ</w:t>
      </w:r>
      <w:r w:rsidR="008C4184">
        <w:rPr>
          <w:rFonts w:ascii="Times New Roman" w:eastAsia="宋体" w:hAnsi="Times New Roman" w:cs="Times New Roman" w:hint="eastAsia"/>
          <w:kern w:val="0"/>
          <w:szCs w:val="21"/>
        </w:rPr>
        <w:t>和</w:t>
      </w:r>
      <w:r w:rsidR="008C4184" w:rsidRPr="008C4184">
        <w:rPr>
          <w:rFonts w:ascii="Times New Roman" w:eastAsia="宋体" w:hAnsi="Times New Roman" w:cs="Times New Roman"/>
          <w:kern w:val="0"/>
          <w:szCs w:val="21"/>
        </w:rPr>
        <w:t>β</w:t>
      </w:r>
      <w:r w:rsidR="008C4184">
        <w:rPr>
          <w:rFonts w:ascii="Times New Roman" w:eastAsia="宋体" w:hAnsi="Times New Roman" w:cs="Times New Roman" w:hint="eastAsia"/>
          <w:kern w:val="0"/>
          <w:szCs w:val="21"/>
        </w:rPr>
        <w:t>两个节律</w:t>
      </w:r>
      <w:r w:rsidR="009E222E">
        <w:rPr>
          <w:rFonts w:ascii="Times New Roman" w:eastAsia="宋体" w:hAnsi="Times New Roman" w:cs="Times New Roman" w:hint="eastAsia"/>
          <w:kern w:val="0"/>
          <w:szCs w:val="21"/>
        </w:rPr>
        <w:t>）</w:t>
      </w:r>
      <w:r w:rsidR="008945B3">
        <w:rPr>
          <w:rFonts w:ascii="Times New Roman" w:eastAsia="宋体" w:hAnsi="Times New Roman" w:cs="Times New Roman" w:hint="eastAsia"/>
          <w:kern w:val="0"/>
          <w:szCs w:val="21"/>
        </w:rPr>
        <w:t>并列放置并赋予不同的权重</w:t>
      </w:r>
      <w:r w:rsidR="008C4184">
        <w:rPr>
          <w:rFonts w:ascii="Times New Roman" w:eastAsia="宋体" w:hAnsi="Times New Roman" w:cs="Times New Roman" w:hint="eastAsia"/>
          <w:kern w:val="0"/>
          <w:szCs w:val="21"/>
        </w:rPr>
        <w:t>，为了调整幅值适当的加减常数。</w:t>
      </w:r>
      <w:r w:rsidR="00356C17">
        <w:rPr>
          <w:rFonts w:ascii="Times New Roman" w:eastAsia="宋体" w:hAnsi="Times New Roman" w:cs="Times New Roman" w:hint="eastAsia"/>
          <w:kern w:val="0"/>
          <w:szCs w:val="21"/>
        </w:rPr>
        <w:t>由于</w:t>
      </w:r>
      <w:r w:rsidR="00356C17" w:rsidRPr="00356C17">
        <w:rPr>
          <w:rFonts w:ascii="Times New Roman" w:eastAsia="宋体" w:hAnsi="Times New Roman" w:cs="Times New Roman" w:hint="eastAsia"/>
          <w:kern w:val="0"/>
          <w:szCs w:val="21"/>
        </w:rPr>
        <w:t>在国际脑电图</w:t>
      </w:r>
      <w:r w:rsidR="00356C17" w:rsidRPr="00356C17">
        <w:rPr>
          <w:rFonts w:ascii="Times New Roman" w:eastAsia="宋体" w:hAnsi="Times New Roman" w:cs="Times New Roman" w:hint="eastAsia"/>
          <w:kern w:val="0"/>
          <w:szCs w:val="21"/>
        </w:rPr>
        <w:t>(EEG)</w:t>
      </w:r>
      <w:r w:rsidR="00356C17" w:rsidRPr="00356C17">
        <w:rPr>
          <w:rFonts w:ascii="Times New Roman" w:eastAsia="宋体" w:hAnsi="Times New Roman" w:cs="Times New Roman" w:hint="eastAsia"/>
          <w:kern w:val="0"/>
          <w:szCs w:val="21"/>
        </w:rPr>
        <w:t>记录系统中，</w:t>
      </w:r>
      <w:r w:rsidR="00356C17" w:rsidRPr="00356C17">
        <w:rPr>
          <w:rFonts w:ascii="Times New Roman" w:eastAsia="宋体" w:hAnsi="Times New Roman" w:cs="Times New Roman" w:hint="eastAsia"/>
          <w:kern w:val="0"/>
          <w:szCs w:val="21"/>
        </w:rPr>
        <w:t>C3</w:t>
      </w:r>
      <w:r w:rsidR="00356C17" w:rsidRPr="00356C17">
        <w:rPr>
          <w:rFonts w:ascii="Times New Roman" w:eastAsia="宋体" w:hAnsi="Times New Roman" w:cs="Times New Roman" w:hint="eastAsia"/>
          <w:kern w:val="0"/>
          <w:szCs w:val="21"/>
        </w:rPr>
        <w:t>区域被认为代表右手运动区</w:t>
      </w:r>
      <w:r w:rsidR="00356C17">
        <w:rPr>
          <w:rFonts w:ascii="Times New Roman" w:eastAsia="宋体" w:hAnsi="Times New Roman" w:cs="Times New Roman" w:hint="eastAsia"/>
          <w:kern w:val="0"/>
          <w:szCs w:val="21"/>
        </w:rPr>
        <w:t>，</w:t>
      </w:r>
      <w:r w:rsidR="00356C17" w:rsidRPr="00356C17">
        <w:rPr>
          <w:rFonts w:ascii="Times New Roman" w:eastAsia="宋体" w:hAnsi="Times New Roman" w:cs="Times New Roman" w:hint="eastAsia"/>
          <w:kern w:val="0"/>
          <w:szCs w:val="21"/>
        </w:rPr>
        <w:t>C</w:t>
      </w:r>
      <w:r w:rsidR="00356C17">
        <w:rPr>
          <w:rFonts w:ascii="Times New Roman" w:eastAsia="宋体" w:hAnsi="Times New Roman" w:cs="Times New Roman"/>
          <w:kern w:val="0"/>
          <w:szCs w:val="21"/>
        </w:rPr>
        <w:t>4</w:t>
      </w:r>
      <w:r w:rsidR="00356C17" w:rsidRPr="00356C17">
        <w:rPr>
          <w:rFonts w:ascii="Times New Roman" w:eastAsia="宋体" w:hAnsi="Times New Roman" w:cs="Times New Roman" w:hint="eastAsia"/>
          <w:kern w:val="0"/>
          <w:szCs w:val="21"/>
        </w:rPr>
        <w:t>区域被认为代表</w:t>
      </w:r>
      <w:r w:rsidR="00356C17">
        <w:rPr>
          <w:rFonts w:ascii="Times New Roman" w:eastAsia="宋体" w:hAnsi="Times New Roman" w:cs="Times New Roman" w:hint="eastAsia"/>
          <w:kern w:val="0"/>
          <w:szCs w:val="21"/>
        </w:rPr>
        <w:t>左</w:t>
      </w:r>
      <w:r w:rsidR="00356C17" w:rsidRPr="00356C17">
        <w:rPr>
          <w:rFonts w:ascii="Times New Roman" w:eastAsia="宋体" w:hAnsi="Times New Roman" w:cs="Times New Roman" w:hint="eastAsia"/>
          <w:kern w:val="0"/>
          <w:szCs w:val="21"/>
        </w:rPr>
        <w:t>手运动区</w:t>
      </w:r>
      <w:r w:rsidR="00356C17">
        <w:rPr>
          <w:rFonts w:ascii="Times New Roman" w:eastAsia="宋体" w:hAnsi="Times New Roman" w:cs="Times New Roman" w:hint="eastAsia"/>
          <w:kern w:val="0"/>
          <w:szCs w:val="21"/>
        </w:rPr>
        <w:t>，因此只考虑</w:t>
      </w:r>
      <w:r w:rsidR="00356C17">
        <w:rPr>
          <w:rFonts w:ascii="Times New Roman" w:eastAsia="宋体" w:hAnsi="Times New Roman" w:cs="Times New Roman" w:hint="eastAsia"/>
          <w:kern w:val="0"/>
          <w:szCs w:val="21"/>
        </w:rPr>
        <w:t>C</w:t>
      </w:r>
      <w:r w:rsidR="00356C17">
        <w:rPr>
          <w:rFonts w:ascii="Times New Roman" w:eastAsia="宋体" w:hAnsi="Times New Roman" w:cs="Times New Roman"/>
          <w:kern w:val="0"/>
          <w:szCs w:val="21"/>
        </w:rPr>
        <w:t>3</w:t>
      </w:r>
      <w:r w:rsidR="00356C17">
        <w:rPr>
          <w:rFonts w:ascii="Times New Roman" w:eastAsia="宋体" w:hAnsi="Times New Roman" w:cs="Times New Roman" w:hint="eastAsia"/>
          <w:kern w:val="0"/>
          <w:szCs w:val="21"/>
        </w:rPr>
        <w:t>和</w:t>
      </w:r>
      <w:r w:rsidR="00356C17">
        <w:rPr>
          <w:rFonts w:ascii="Times New Roman" w:eastAsia="宋体" w:hAnsi="Times New Roman" w:cs="Times New Roman" w:hint="eastAsia"/>
          <w:kern w:val="0"/>
          <w:szCs w:val="21"/>
        </w:rPr>
        <w:t>C</w:t>
      </w:r>
      <w:r w:rsidR="00356C17">
        <w:rPr>
          <w:rFonts w:ascii="Times New Roman" w:eastAsia="宋体" w:hAnsi="Times New Roman" w:cs="Times New Roman"/>
          <w:kern w:val="0"/>
          <w:szCs w:val="21"/>
        </w:rPr>
        <w:t>4</w:t>
      </w:r>
      <w:r w:rsidR="00356C17">
        <w:rPr>
          <w:rFonts w:ascii="Times New Roman" w:eastAsia="宋体" w:hAnsi="Times New Roman" w:cs="Times New Roman" w:hint="eastAsia"/>
          <w:kern w:val="0"/>
          <w:szCs w:val="21"/>
        </w:rPr>
        <w:t>两个通道，</w:t>
      </w:r>
      <w:r w:rsidR="009E222E">
        <w:rPr>
          <w:rFonts w:ascii="Times New Roman" w:eastAsia="宋体" w:hAnsi="Times New Roman" w:cs="Times New Roman" w:hint="eastAsia"/>
          <w:kern w:val="0"/>
          <w:szCs w:val="21"/>
        </w:rPr>
        <w:t>并考虑</w:t>
      </w:r>
      <w:r w:rsidR="009E222E">
        <w:rPr>
          <w:rFonts w:ascii="Times New Roman" w:eastAsia="宋体" w:hAnsi="Times New Roman" w:cs="Times New Roman" w:hint="eastAsia"/>
          <w:kern w:val="0"/>
          <w:szCs w:val="21"/>
        </w:rPr>
        <w:t>C</w:t>
      </w:r>
      <w:r w:rsidR="009E222E">
        <w:rPr>
          <w:rFonts w:ascii="Times New Roman" w:eastAsia="宋体" w:hAnsi="Times New Roman" w:cs="Times New Roman"/>
          <w:kern w:val="0"/>
          <w:szCs w:val="21"/>
        </w:rPr>
        <w:t>3</w:t>
      </w:r>
      <w:r w:rsidR="009E222E">
        <w:rPr>
          <w:rFonts w:ascii="Times New Roman" w:eastAsia="宋体" w:hAnsi="Times New Roman" w:cs="Times New Roman" w:hint="eastAsia"/>
          <w:kern w:val="0"/>
          <w:szCs w:val="21"/>
        </w:rPr>
        <w:t>和</w:t>
      </w:r>
      <w:r w:rsidR="009E222E">
        <w:rPr>
          <w:rFonts w:ascii="Times New Roman" w:eastAsia="宋体" w:hAnsi="Times New Roman" w:cs="Times New Roman" w:hint="eastAsia"/>
          <w:kern w:val="0"/>
          <w:szCs w:val="21"/>
        </w:rPr>
        <w:t>C</w:t>
      </w:r>
      <w:r w:rsidR="009E222E">
        <w:rPr>
          <w:rFonts w:ascii="Times New Roman" w:eastAsia="宋体" w:hAnsi="Times New Roman" w:cs="Times New Roman"/>
          <w:kern w:val="0"/>
          <w:szCs w:val="21"/>
        </w:rPr>
        <w:t>4</w:t>
      </w:r>
      <w:r w:rsidR="009E222E">
        <w:rPr>
          <w:rFonts w:ascii="Times New Roman" w:eastAsia="宋体" w:hAnsi="Times New Roman" w:cs="Times New Roman" w:hint="eastAsia"/>
          <w:kern w:val="0"/>
          <w:szCs w:val="21"/>
        </w:rPr>
        <w:t>两个通道之间的</w:t>
      </w:r>
      <w:r w:rsidR="008C4184">
        <w:rPr>
          <w:rFonts w:ascii="Times New Roman" w:eastAsia="宋体" w:hAnsi="Times New Roman" w:cs="Times New Roman" w:hint="eastAsia"/>
          <w:kern w:val="0"/>
          <w:szCs w:val="21"/>
        </w:rPr>
        <w:t>耦合。</w:t>
      </w:r>
      <w:r w:rsidR="00356C17">
        <w:rPr>
          <w:rFonts w:ascii="Times New Roman" w:eastAsia="宋体" w:hAnsi="Times New Roman" w:cs="Times New Roman"/>
          <w:b/>
          <w:bCs/>
          <w:szCs w:val="21"/>
          <w:shd w:val="clear" w:color="auto" w:fill="FFFFFF"/>
        </w:rPr>
        <w:t>主要的结果</w:t>
      </w:r>
      <w:r w:rsidR="00356C17">
        <w:rPr>
          <w:rFonts w:ascii="Times New Roman" w:eastAsia="宋体" w:hAnsi="Times New Roman" w:cs="Times New Roman" w:hint="eastAsia"/>
          <w:szCs w:val="21"/>
          <w:shd w:val="clear" w:color="auto" w:fill="FFFFFF"/>
        </w:rPr>
        <w:t>：结果表明，模拟信号和真实信号有着相似的</w:t>
      </w:r>
      <w:r w:rsidR="00356C17">
        <w:rPr>
          <w:rFonts w:ascii="Times New Roman" w:eastAsia="宋体" w:hAnsi="Times New Roman" w:cs="Times New Roman" w:hint="eastAsia"/>
          <w:szCs w:val="21"/>
          <w:shd w:val="clear" w:color="auto" w:fill="FFFFFF"/>
        </w:rPr>
        <w:t>C</w:t>
      </w:r>
      <w:r w:rsidR="00356C17">
        <w:rPr>
          <w:rFonts w:ascii="Times New Roman" w:eastAsia="宋体" w:hAnsi="Times New Roman" w:cs="Times New Roman"/>
          <w:szCs w:val="21"/>
          <w:shd w:val="clear" w:color="auto" w:fill="FFFFFF"/>
        </w:rPr>
        <w:t>SP</w:t>
      </w:r>
      <w:r w:rsidR="00356C17">
        <w:rPr>
          <w:rFonts w:ascii="Times New Roman" w:eastAsia="宋体" w:hAnsi="Times New Roman" w:cs="Times New Roman" w:hint="eastAsia"/>
          <w:szCs w:val="21"/>
          <w:shd w:val="clear" w:color="auto" w:fill="FFFFFF"/>
        </w:rPr>
        <w:t>特征。将模拟数据滤波后进行</w:t>
      </w:r>
      <w:r w:rsidR="0024353B" w:rsidRPr="0024353B">
        <w:rPr>
          <w:rFonts w:ascii="Times New Roman" w:eastAsia="宋体" w:hAnsi="Times New Roman" w:cs="Times New Roman" w:hint="eastAsia"/>
          <w:szCs w:val="21"/>
          <w:shd w:val="clear" w:color="auto" w:fill="FFFFFF"/>
        </w:rPr>
        <w:t>共同空间</w:t>
      </w:r>
      <w:r w:rsidR="0024353B" w:rsidRPr="0096059B">
        <w:rPr>
          <w:rFonts w:ascii="Times New Roman" w:eastAsia="宋体" w:hAnsi="Times New Roman" w:cs="Times New Roman" w:hint="eastAsia"/>
          <w:color w:val="FF0000"/>
          <w:szCs w:val="21"/>
          <w:shd w:val="clear" w:color="auto" w:fill="FFFFFF"/>
        </w:rPr>
        <w:t>格局</w:t>
      </w:r>
      <w:r w:rsidR="0024353B">
        <w:rPr>
          <w:rFonts w:ascii="Times New Roman" w:eastAsia="宋体" w:hAnsi="Times New Roman" w:cs="Times New Roman" w:hint="eastAsia"/>
          <w:szCs w:val="21"/>
          <w:shd w:val="clear" w:color="auto" w:fill="FFFFFF"/>
        </w:rPr>
        <w:t>(</w:t>
      </w:r>
      <w:r w:rsidR="0024353B" w:rsidRPr="0024353B">
        <w:rPr>
          <w:rFonts w:ascii="Times New Roman" w:eastAsia="宋体" w:hAnsi="Times New Roman" w:cs="Times New Roman"/>
          <w:szCs w:val="21"/>
          <w:shd w:val="clear" w:color="auto" w:fill="FFFFFF"/>
        </w:rPr>
        <w:t>common spatial pattern</w:t>
      </w:r>
      <w:r w:rsidR="0024353B">
        <w:rPr>
          <w:rFonts w:ascii="Times New Roman" w:eastAsia="宋体" w:hAnsi="Times New Roman" w:cs="Times New Roman"/>
          <w:szCs w:val="21"/>
          <w:shd w:val="clear" w:color="auto" w:fill="FFFFFF"/>
        </w:rPr>
        <w:t>,</w:t>
      </w:r>
      <w:r w:rsidR="00356C17">
        <w:rPr>
          <w:rFonts w:ascii="Times New Roman" w:eastAsia="宋体" w:hAnsi="Times New Roman" w:cs="Times New Roman" w:hint="eastAsia"/>
          <w:szCs w:val="21"/>
          <w:shd w:val="clear" w:color="auto" w:fill="FFFFFF"/>
        </w:rPr>
        <w:t>C</w:t>
      </w:r>
      <w:r w:rsidR="00356C17">
        <w:rPr>
          <w:rFonts w:ascii="Times New Roman" w:eastAsia="宋体" w:hAnsi="Times New Roman" w:cs="Times New Roman"/>
          <w:szCs w:val="21"/>
          <w:shd w:val="clear" w:color="auto" w:fill="FFFFFF"/>
        </w:rPr>
        <w:t>SP</w:t>
      </w:r>
      <w:r w:rsidR="0024353B">
        <w:rPr>
          <w:rFonts w:ascii="Times New Roman" w:eastAsia="宋体" w:hAnsi="Times New Roman" w:cs="Times New Roman"/>
          <w:szCs w:val="21"/>
          <w:shd w:val="clear" w:color="auto" w:fill="FFFFFF"/>
        </w:rPr>
        <w:t>)</w:t>
      </w:r>
      <w:r w:rsidR="00356C17">
        <w:rPr>
          <w:rFonts w:ascii="Times New Roman" w:eastAsia="宋体" w:hAnsi="Times New Roman" w:cs="Times New Roman" w:hint="eastAsia"/>
          <w:szCs w:val="21"/>
          <w:shd w:val="clear" w:color="auto" w:fill="FFFFFF"/>
        </w:rPr>
        <w:t>特征提取，使用</w:t>
      </w:r>
      <w:r w:rsidR="00356C17">
        <w:rPr>
          <w:rFonts w:ascii="Times New Roman" w:eastAsia="宋体" w:hAnsi="Times New Roman" w:cs="Times New Roman" w:hint="eastAsia"/>
          <w:szCs w:val="21"/>
          <w:shd w:val="clear" w:color="auto" w:fill="FFFFFF"/>
        </w:rPr>
        <w:t>M</w:t>
      </w:r>
      <w:r w:rsidR="00356C17">
        <w:rPr>
          <w:rFonts w:ascii="Times New Roman" w:eastAsia="宋体" w:hAnsi="Times New Roman" w:cs="Times New Roman"/>
          <w:szCs w:val="21"/>
          <w:shd w:val="clear" w:color="auto" w:fill="FFFFFF"/>
        </w:rPr>
        <w:t>ATLAB</w:t>
      </w:r>
      <w:r w:rsidR="00356C17">
        <w:rPr>
          <w:rFonts w:ascii="Times New Roman" w:eastAsia="宋体" w:hAnsi="Times New Roman" w:cs="Times New Roman" w:hint="eastAsia"/>
          <w:szCs w:val="21"/>
          <w:shd w:val="clear" w:color="auto" w:fill="FFFFFF"/>
        </w:rPr>
        <w:t>机器学习工具箱进行分类，分类的准确率与真实数据大致相同。将模拟数据</w:t>
      </w:r>
      <w:r w:rsidR="008075BF">
        <w:rPr>
          <w:rFonts w:ascii="Times New Roman" w:eastAsia="宋体" w:hAnsi="Times New Roman" w:cs="Times New Roman" w:hint="eastAsia"/>
          <w:szCs w:val="21"/>
          <w:shd w:val="clear" w:color="auto" w:fill="FFFFFF"/>
        </w:rPr>
        <w:t>按照不同的比例与真实数据混合，对分类的准确率也没有明显影响。因此根据</w:t>
      </w:r>
      <w:r w:rsidR="008075BF">
        <w:rPr>
          <w:rFonts w:ascii="Times New Roman" w:eastAsia="宋体" w:hAnsi="Times New Roman" w:cs="Times New Roman" w:hint="eastAsia"/>
          <w:szCs w:val="21"/>
          <w:shd w:val="clear" w:color="auto" w:fill="FFFFFF"/>
        </w:rPr>
        <w:t>E</w:t>
      </w:r>
      <w:r w:rsidR="008075BF">
        <w:rPr>
          <w:rFonts w:ascii="Times New Roman" w:eastAsia="宋体" w:hAnsi="Times New Roman" w:cs="Times New Roman"/>
          <w:szCs w:val="21"/>
          <w:shd w:val="clear" w:color="auto" w:fill="FFFFFF"/>
        </w:rPr>
        <w:t>RD/ERS</w:t>
      </w:r>
      <w:r w:rsidR="008075BF">
        <w:rPr>
          <w:rFonts w:ascii="Times New Roman" w:eastAsia="宋体" w:hAnsi="Times New Roman" w:cs="Times New Roman" w:hint="eastAsia"/>
          <w:szCs w:val="21"/>
          <w:shd w:val="clear" w:color="auto" w:fill="FFFFFF"/>
        </w:rPr>
        <w:t>特征生成的模拟信号能在一定程度上代表真实的</w:t>
      </w:r>
      <w:r w:rsidR="008075BF">
        <w:rPr>
          <w:rFonts w:ascii="Times New Roman" w:eastAsia="宋体" w:hAnsi="Times New Roman" w:cs="Times New Roman"/>
          <w:szCs w:val="21"/>
          <w:shd w:val="clear" w:color="auto" w:fill="FFFFFF"/>
        </w:rPr>
        <w:t>ERD/ERS</w:t>
      </w:r>
      <w:r w:rsidR="008075BF">
        <w:rPr>
          <w:rFonts w:ascii="Times New Roman" w:eastAsia="宋体" w:hAnsi="Times New Roman" w:cs="Times New Roman" w:hint="eastAsia"/>
          <w:szCs w:val="21"/>
          <w:shd w:val="clear" w:color="auto" w:fill="FFFFFF"/>
        </w:rPr>
        <w:t>信号。</w:t>
      </w:r>
      <w:r w:rsidR="008075BF">
        <w:rPr>
          <w:rFonts w:ascii="Times New Roman" w:eastAsia="宋体" w:hAnsi="Times New Roman" w:cs="Times New Roman"/>
          <w:b/>
          <w:bCs/>
          <w:szCs w:val="21"/>
          <w:shd w:val="clear" w:color="auto" w:fill="FFFFFF"/>
        </w:rPr>
        <w:t>意义</w:t>
      </w:r>
      <w:r w:rsidR="008075BF">
        <w:rPr>
          <w:rFonts w:ascii="Times New Roman" w:eastAsia="宋体" w:hAnsi="Times New Roman" w:cs="Times New Roman" w:hint="eastAsia"/>
          <w:szCs w:val="21"/>
          <w:shd w:val="clear" w:color="auto" w:fill="FFFFFF"/>
        </w:rPr>
        <w:t>：</w:t>
      </w:r>
      <w:r w:rsidR="003D3B01">
        <w:rPr>
          <w:rFonts w:ascii="Times New Roman" w:eastAsia="宋体" w:hAnsi="Times New Roman" w:cs="Times New Roman" w:hint="eastAsia"/>
          <w:szCs w:val="21"/>
          <w:shd w:val="clear" w:color="auto" w:fill="FFFFFF"/>
        </w:rPr>
        <w:t>本研究根据</w:t>
      </w:r>
      <w:r w:rsidR="003D3B01">
        <w:rPr>
          <w:rFonts w:ascii="Times New Roman" w:eastAsia="宋体" w:hAnsi="Times New Roman" w:cs="Times New Roman" w:hint="eastAsia"/>
          <w:szCs w:val="21"/>
          <w:shd w:val="clear" w:color="auto" w:fill="FFFFFF"/>
        </w:rPr>
        <w:t>E</w:t>
      </w:r>
      <w:r w:rsidR="003D3B01">
        <w:rPr>
          <w:rFonts w:ascii="Times New Roman" w:eastAsia="宋体" w:hAnsi="Times New Roman" w:cs="Times New Roman"/>
          <w:szCs w:val="21"/>
          <w:shd w:val="clear" w:color="auto" w:fill="FFFFFF"/>
        </w:rPr>
        <w:t>RD/ERS</w:t>
      </w:r>
      <w:r w:rsidR="003D3B01">
        <w:rPr>
          <w:rFonts w:ascii="Times New Roman" w:eastAsia="宋体" w:hAnsi="Times New Roman" w:cs="Times New Roman" w:hint="eastAsia"/>
          <w:szCs w:val="21"/>
          <w:shd w:val="clear" w:color="auto" w:fill="FFFFFF"/>
        </w:rPr>
        <w:t>的脑电信号特征，生成了模拟的</w:t>
      </w:r>
      <w:r w:rsidR="003D3B01">
        <w:rPr>
          <w:rFonts w:ascii="Times New Roman" w:eastAsia="宋体" w:hAnsi="Times New Roman" w:cs="Times New Roman" w:hint="eastAsia"/>
          <w:szCs w:val="21"/>
          <w:shd w:val="clear" w:color="auto" w:fill="FFFFFF"/>
        </w:rPr>
        <w:t>E</w:t>
      </w:r>
      <w:r w:rsidR="003D3B01">
        <w:rPr>
          <w:rFonts w:ascii="Times New Roman" w:eastAsia="宋体" w:hAnsi="Times New Roman" w:cs="Times New Roman"/>
          <w:szCs w:val="21"/>
          <w:shd w:val="clear" w:color="auto" w:fill="FFFFFF"/>
        </w:rPr>
        <w:t>RD/ERS</w:t>
      </w:r>
      <w:r w:rsidR="003D3B01">
        <w:rPr>
          <w:rFonts w:ascii="Times New Roman" w:eastAsia="宋体" w:hAnsi="Times New Roman" w:cs="Times New Roman" w:hint="eastAsia"/>
          <w:szCs w:val="21"/>
          <w:shd w:val="clear" w:color="auto" w:fill="FFFFFF"/>
        </w:rPr>
        <w:t>信号，并证明了模拟信号与真实信号在一定程度上的相似性，对于节约实验时间，消除</w:t>
      </w:r>
      <w:r w:rsidR="003D451B">
        <w:rPr>
          <w:rFonts w:ascii="Times New Roman" w:eastAsia="宋体" w:hAnsi="Times New Roman" w:cs="Times New Roman" w:hint="eastAsia"/>
          <w:szCs w:val="21"/>
          <w:shd w:val="clear" w:color="auto" w:fill="FFFFFF"/>
        </w:rPr>
        <w:t>信号误差等有重要意义。同时可以再实验数据集较小的情况下扩充数据集，用于对算法的创新和检验。</w:t>
      </w:r>
      <w:r w:rsidR="003D451B">
        <w:rPr>
          <w:rFonts w:ascii="Times New Roman" w:eastAsia="宋体" w:hAnsi="Times New Roman" w:cs="Times New Roman" w:hint="eastAsia"/>
          <w:szCs w:val="21"/>
          <w:shd w:val="clear" w:color="auto" w:fill="FFFFFF"/>
        </w:rPr>
        <w:t>E</w:t>
      </w:r>
      <w:r w:rsidR="003D451B">
        <w:rPr>
          <w:rFonts w:ascii="Times New Roman" w:eastAsia="宋体" w:hAnsi="Times New Roman" w:cs="Times New Roman"/>
          <w:szCs w:val="21"/>
          <w:shd w:val="clear" w:color="auto" w:fill="FFFFFF"/>
        </w:rPr>
        <w:t>RD/ERS</w:t>
      </w:r>
      <w:r w:rsidR="003D451B">
        <w:rPr>
          <w:rFonts w:ascii="Times New Roman" w:eastAsia="宋体" w:hAnsi="Times New Roman" w:cs="Times New Roman" w:hint="eastAsia"/>
          <w:szCs w:val="21"/>
          <w:shd w:val="clear" w:color="auto" w:fill="FFFFFF"/>
        </w:rPr>
        <w:t>在跟肢体运动的相关疾病上也有着重要的研究价值，使用模型合成模拟信号，对于疾病的研究、预防和诊断也有着重要的意义。</w:t>
      </w:r>
    </w:p>
    <w:p w14:paraId="0DF888CF" w14:textId="12A53715" w:rsidR="003D451B" w:rsidRDefault="003D451B" w:rsidP="006357A6">
      <w:pPr>
        <w:rPr>
          <w:rFonts w:ascii="Times New Roman" w:eastAsia="宋体" w:hAnsi="Times New Roman" w:cs="Times New Roman"/>
          <w:szCs w:val="21"/>
          <w:shd w:val="clear" w:color="auto" w:fill="FFFFFF"/>
        </w:rPr>
      </w:pPr>
    </w:p>
    <w:p w14:paraId="673ED7D9" w14:textId="3FCF8B94" w:rsidR="003D451B" w:rsidRDefault="003D451B" w:rsidP="006357A6">
      <w:pPr>
        <w:rPr>
          <w:rFonts w:ascii="Times New Roman" w:eastAsia="宋体" w:hAnsi="Times New Roman" w:cs="Times New Roman"/>
          <w:szCs w:val="21"/>
          <w:shd w:val="clear" w:color="auto" w:fill="FFFFFF"/>
        </w:rPr>
      </w:pPr>
      <w:r>
        <w:rPr>
          <w:rFonts w:ascii="Times New Roman" w:eastAsia="宋体" w:hAnsi="Times New Roman" w:cs="Times New Roman"/>
          <w:b/>
          <w:bCs/>
          <w:color w:val="000000"/>
          <w:szCs w:val="21"/>
        </w:rPr>
        <w:t>关键词</w:t>
      </w:r>
      <w:r>
        <w:rPr>
          <w:rFonts w:ascii="Times New Roman" w:eastAsia="宋体" w:hAnsi="Times New Roman" w:cs="Times New Roman" w:hint="eastAsia"/>
          <w:szCs w:val="21"/>
          <w:shd w:val="clear" w:color="auto" w:fill="FFFFFF"/>
        </w:rPr>
        <w:t>：</w:t>
      </w:r>
      <w:r w:rsidR="00CD4308">
        <w:rPr>
          <w:rFonts w:ascii="Times New Roman" w:eastAsia="宋体" w:hAnsi="Times New Roman" w:cs="Times New Roman" w:hint="eastAsia"/>
          <w:szCs w:val="21"/>
          <w:shd w:val="clear" w:color="auto" w:fill="FFFFFF"/>
        </w:rPr>
        <w:t>数据合成</w:t>
      </w:r>
      <w:r w:rsidR="0024353B">
        <w:rPr>
          <w:rFonts w:ascii="Times New Roman" w:eastAsia="宋体" w:hAnsi="Times New Roman" w:cs="Times New Roman" w:hint="eastAsia"/>
          <w:szCs w:val="21"/>
          <w:shd w:val="clear" w:color="auto" w:fill="FFFFFF"/>
        </w:rPr>
        <w:t>；神经元群模型；</w:t>
      </w:r>
      <w:r w:rsidR="0024353B" w:rsidRPr="009E222E">
        <w:rPr>
          <w:rFonts w:ascii="Times New Roman" w:eastAsia="宋体" w:hAnsi="Times New Roman" w:cs="Times New Roman" w:hint="eastAsia"/>
          <w:kern w:val="0"/>
          <w:szCs w:val="21"/>
        </w:rPr>
        <w:t>事件相关同步</w:t>
      </w:r>
      <w:r w:rsidR="0024353B">
        <w:rPr>
          <w:rFonts w:ascii="Times New Roman" w:eastAsia="宋体" w:hAnsi="Times New Roman" w:cs="Times New Roman" w:hint="eastAsia"/>
          <w:kern w:val="0"/>
          <w:szCs w:val="21"/>
        </w:rPr>
        <w:t>；</w:t>
      </w:r>
      <w:r w:rsidR="0024353B" w:rsidRPr="009E222E">
        <w:rPr>
          <w:rFonts w:ascii="Times New Roman" w:eastAsia="宋体" w:hAnsi="Times New Roman" w:cs="Times New Roman" w:hint="eastAsia"/>
          <w:kern w:val="0"/>
          <w:szCs w:val="21"/>
        </w:rPr>
        <w:t>事件相关去同步</w:t>
      </w:r>
      <w:r w:rsidR="0024353B">
        <w:rPr>
          <w:rFonts w:ascii="Times New Roman" w:eastAsia="宋体" w:hAnsi="Times New Roman" w:cs="Times New Roman" w:hint="eastAsia"/>
          <w:kern w:val="0"/>
          <w:szCs w:val="21"/>
        </w:rPr>
        <w:t>；</w:t>
      </w:r>
      <w:r w:rsidR="0024353B" w:rsidRPr="0024353B">
        <w:rPr>
          <w:rFonts w:ascii="Times New Roman" w:eastAsia="宋体" w:hAnsi="Times New Roman" w:cs="Times New Roman" w:hint="eastAsia"/>
          <w:szCs w:val="21"/>
          <w:shd w:val="clear" w:color="auto" w:fill="FFFFFF"/>
        </w:rPr>
        <w:t>共同空间格局</w:t>
      </w:r>
    </w:p>
    <w:p w14:paraId="2EE116EC" w14:textId="77777777" w:rsidR="003D451B" w:rsidRDefault="003D451B">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br w:type="page"/>
      </w:r>
    </w:p>
    <w:p w14:paraId="3327216B" w14:textId="538D8235" w:rsidR="00B769B7" w:rsidRDefault="00B769B7" w:rsidP="00B769B7">
      <w:pPr>
        <w:pStyle w:val="2"/>
        <w:numPr>
          <w:ilvl w:val="0"/>
          <w:numId w:val="1"/>
        </w:numPr>
      </w:pPr>
      <w:bookmarkStart w:id="3" w:name="OLE_LINK2"/>
      <w:r>
        <w:lastRenderedPageBreak/>
        <w:t>Introduction</w:t>
      </w:r>
      <w:bookmarkEnd w:id="3"/>
    </w:p>
    <w:p w14:paraId="60889837" w14:textId="52B9C656" w:rsidR="002839C2" w:rsidRPr="00CD4308" w:rsidRDefault="002839C2" w:rsidP="00002BC7">
      <w:pPr>
        <w:pStyle w:val="a3"/>
        <w:spacing w:before="0" w:beforeAutospacing="0" w:after="0" w:afterAutospacing="0"/>
        <w:ind w:firstLineChars="200" w:firstLine="420"/>
        <w:jc w:val="both"/>
        <w:rPr>
          <w:sz w:val="21"/>
          <w:szCs w:val="21"/>
        </w:rPr>
      </w:pPr>
      <w:r w:rsidRPr="002839C2">
        <w:rPr>
          <w:rFonts w:ascii="Times New Roman" w:hAnsi="Times New Roman" w:cs="Times New Roman"/>
          <w:color w:val="222222"/>
          <w:sz w:val="21"/>
          <w:szCs w:val="21"/>
          <w:shd w:val="clear" w:color="auto" w:fill="FFFFFF"/>
        </w:rPr>
        <w:t>如何高效、廉价并在不侵犯隐私的情况下获取大量数据，是人工智能领域的关键问题之一。为了实现这一目</w:t>
      </w:r>
      <w:r w:rsidRPr="00CD4308">
        <w:rPr>
          <w:sz w:val="21"/>
          <w:szCs w:val="21"/>
        </w:rPr>
        <w:t>标，研究人员提出了“合成数据（Synthetic Data）”的方法，即通过算法人为生成出符合真实世界情况的数据集[</w:t>
      </w:r>
      <w:r w:rsidR="00CD4308" w:rsidRPr="00CD4308">
        <w:rPr>
          <w:sz w:val="21"/>
          <w:szCs w:val="21"/>
        </w:rPr>
        <w:t>1-3</w:t>
      </w:r>
      <w:r w:rsidRPr="00CD4308">
        <w:rPr>
          <w:sz w:val="21"/>
          <w:szCs w:val="21"/>
        </w:rPr>
        <w:t>]。合成得到的数据集可以用于人工智能模型的训练，且具有获取成本低、质量高、避免侵犯隐私等优点，有望解决目前模型训练中数据缺乏这一瓶颈问题。</w:t>
      </w:r>
    </w:p>
    <w:p w14:paraId="374EA1EE" w14:textId="587C1D4F" w:rsidR="0086717B" w:rsidRPr="00002BC7" w:rsidDel="0010700E" w:rsidRDefault="000B675F" w:rsidP="00002BC7">
      <w:pPr>
        <w:pStyle w:val="a3"/>
        <w:spacing w:before="0" w:beforeAutospacing="0" w:after="0" w:afterAutospacing="0"/>
        <w:ind w:firstLineChars="200" w:firstLine="420"/>
        <w:jc w:val="both"/>
        <w:rPr>
          <w:del w:id="4" w:author="Lu Bin" w:date="2023-05-05T09:34:00Z"/>
          <w:sz w:val="21"/>
          <w:szCs w:val="21"/>
        </w:rPr>
      </w:pPr>
      <w:commentRangeStart w:id="5"/>
      <w:r>
        <w:rPr>
          <w:rFonts w:ascii="Times New Roman" w:hAnsi="Times New Roman" w:cs="Times New Roman" w:hint="eastAsia"/>
          <w:color w:val="222222"/>
          <w:sz w:val="21"/>
          <w:szCs w:val="21"/>
          <w:shd w:val="clear" w:color="auto" w:fill="FFFFFF"/>
        </w:rPr>
        <w:t>人类脑电信号频率范围为</w:t>
      </w:r>
      <w:r w:rsidRPr="00702297">
        <w:rPr>
          <w:rFonts w:ascii="Times New Roman" w:hAnsi="Times New Roman" w:cs="Times New Roman" w:hint="eastAsia"/>
          <w:color w:val="222222"/>
          <w:sz w:val="21"/>
          <w:szCs w:val="21"/>
          <w:shd w:val="clear" w:color="auto" w:fill="FFFFFF"/>
        </w:rPr>
        <w:t>0.5~50Hz</w:t>
      </w:r>
      <w:r w:rsidRPr="00702297">
        <w:rPr>
          <w:rFonts w:ascii="Times New Roman" w:hAnsi="Times New Roman" w:cs="Times New Roman" w:hint="eastAsia"/>
          <w:color w:val="222222"/>
          <w:sz w:val="21"/>
          <w:szCs w:val="21"/>
          <w:shd w:val="clear" w:color="auto" w:fill="FFFFFF"/>
        </w:rPr>
        <w:t>，包括δ</w:t>
      </w:r>
      <w:r>
        <w:rPr>
          <w:rFonts w:ascii="Times New Roman" w:hAnsi="Times New Roman" w:cs="Times New Roman" w:hint="eastAsia"/>
          <w:color w:val="222222"/>
          <w:sz w:val="21"/>
          <w:szCs w:val="21"/>
          <w:shd w:val="clear" w:color="auto" w:fill="FFFFFF"/>
        </w:rPr>
        <w:t>波（</w:t>
      </w:r>
      <w:r>
        <w:rPr>
          <w:rFonts w:ascii="Times New Roman" w:hAnsi="Times New Roman" w:cs="Times New Roman" w:hint="eastAsia"/>
          <w:color w:val="222222"/>
          <w:sz w:val="21"/>
          <w:szCs w:val="21"/>
          <w:shd w:val="clear" w:color="auto" w:fill="FFFFFF"/>
        </w:rPr>
        <w:t>0</w:t>
      </w:r>
      <w:r>
        <w:rPr>
          <w:rFonts w:ascii="Times New Roman" w:hAnsi="Times New Roman" w:cs="Times New Roman"/>
          <w:color w:val="222222"/>
          <w:sz w:val="21"/>
          <w:szCs w:val="21"/>
          <w:shd w:val="clear" w:color="auto" w:fill="FFFFFF"/>
        </w:rPr>
        <w:t>.5-3H</w:t>
      </w:r>
      <w:r>
        <w:rPr>
          <w:rFonts w:ascii="Times New Roman" w:hAnsi="Times New Roman" w:cs="Times New Roman" w:hint="eastAsia"/>
          <w:color w:val="222222"/>
          <w:sz w:val="21"/>
          <w:szCs w:val="21"/>
          <w:shd w:val="clear" w:color="auto" w:fill="FFFFFF"/>
        </w:rPr>
        <w:t>z</w:t>
      </w:r>
      <w:r>
        <w:rPr>
          <w:rFonts w:ascii="Times New Roman" w:hAnsi="Times New Roman" w:cs="Times New Roman" w:hint="eastAsia"/>
          <w:color w:val="222222"/>
          <w:sz w:val="21"/>
          <w:szCs w:val="21"/>
          <w:shd w:val="clear" w:color="auto" w:fill="FFFFFF"/>
        </w:rPr>
        <w:t>）、</w:t>
      </w:r>
      <w:r w:rsidRPr="00702297">
        <w:rPr>
          <w:rFonts w:ascii="Times New Roman" w:hAnsi="Times New Roman" w:cs="Times New Roman" w:hint="eastAsia"/>
          <w:color w:val="222222"/>
          <w:sz w:val="21"/>
          <w:szCs w:val="21"/>
          <w:shd w:val="clear" w:color="auto" w:fill="FFFFFF"/>
        </w:rPr>
        <w:t>θ波</w:t>
      </w:r>
      <w:r w:rsidRPr="00702297">
        <w:rPr>
          <w:rFonts w:ascii="Times New Roman" w:hAnsi="Times New Roman" w:cs="Times New Roman" w:hint="eastAsia"/>
          <w:color w:val="222222"/>
          <w:sz w:val="21"/>
          <w:szCs w:val="21"/>
          <w:shd w:val="clear" w:color="auto" w:fill="FFFFFF"/>
        </w:rPr>
        <w:t>(4~7Hz)</w:t>
      </w:r>
      <w:r w:rsidRPr="00702297">
        <w:rPr>
          <w:rFonts w:ascii="Times New Roman" w:hAnsi="Times New Roman" w:cs="Times New Roman" w:hint="eastAsia"/>
          <w:color w:val="222222"/>
          <w:sz w:val="21"/>
          <w:szCs w:val="21"/>
          <w:shd w:val="clear" w:color="auto" w:fill="FFFFFF"/>
        </w:rPr>
        <w:t>、α波</w:t>
      </w:r>
      <w:r w:rsidRPr="00702297">
        <w:rPr>
          <w:rFonts w:ascii="Times New Roman" w:hAnsi="Times New Roman" w:cs="Times New Roman" w:hint="eastAsia"/>
          <w:color w:val="222222"/>
          <w:sz w:val="21"/>
          <w:szCs w:val="21"/>
          <w:shd w:val="clear" w:color="auto" w:fill="FFFFFF"/>
        </w:rPr>
        <w:t>(8~13Hz)</w:t>
      </w:r>
      <w:r w:rsidRPr="00702297">
        <w:rPr>
          <w:rFonts w:ascii="Times New Roman" w:hAnsi="Times New Roman" w:cs="Times New Roman" w:hint="eastAsia"/>
          <w:color w:val="222222"/>
          <w:sz w:val="21"/>
          <w:szCs w:val="21"/>
          <w:shd w:val="clear" w:color="auto" w:fill="FFFFFF"/>
        </w:rPr>
        <w:t>、β波</w:t>
      </w:r>
      <w:r w:rsidRPr="00702297">
        <w:rPr>
          <w:rFonts w:ascii="Times New Roman" w:hAnsi="Times New Roman" w:cs="Times New Roman" w:hint="eastAsia"/>
          <w:color w:val="222222"/>
          <w:sz w:val="21"/>
          <w:szCs w:val="21"/>
          <w:shd w:val="clear" w:color="auto" w:fill="FFFFFF"/>
        </w:rPr>
        <w:t>(14~30Hz)</w:t>
      </w:r>
      <w:r w:rsidRPr="00702297">
        <w:rPr>
          <w:rFonts w:ascii="Times New Roman" w:hAnsi="Times New Roman" w:cs="Times New Roman" w:hint="eastAsia"/>
          <w:color w:val="222222"/>
          <w:sz w:val="21"/>
          <w:szCs w:val="21"/>
          <w:shd w:val="clear" w:color="auto" w:fill="FFFFFF"/>
        </w:rPr>
        <w:t>、γ波</w:t>
      </w:r>
      <w:r w:rsidRPr="00702297">
        <w:rPr>
          <w:rFonts w:ascii="Times New Roman" w:hAnsi="Times New Roman" w:cs="Times New Roman" w:hint="eastAsia"/>
          <w:color w:val="222222"/>
          <w:sz w:val="21"/>
          <w:szCs w:val="21"/>
          <w:shd w:val="clear" w:color="auto" w:fill="FFFFFF"/>
        </w:rPr>
        <w:t>(31~50Hz)</w:t>
      </w:r>
      <w:r w:rsidRPr="00702297">
        <w:rPr>
          <w:rFonts w:ascii="Times New Roman" w:hAnsi="Times New Roman" w:cs="Times New Roman" w:hint="eastAsia"/>
          <w:color w:val="222222"/>
          <w:sz w:val="21"/>
          <w:szCs w:val="21"/>
          <w:shd w:val="clear" w:color="auto" w:fill="FFFFFF"/>
        </w:rPr>
        <w:t>，而</w:t>
      </w:r>
      <w:r w:rsidRPr="00784905">
        <w:rPr>
          <w:rFonts w:ascii="Times New Roman" w:hAnsi="Times New Roman" w:cs="Times New Roman" w:hint="eastAsia"/>
          <w:color w:val="222222"/>
          <w:sz w:val="21"/>
          <w:szCs w:val="21"/>
          <w:shd w:val="clear" w:color="auto" w:fill="FFFFFF"/>
        </w:rPr>
        <w:t>μ</w:t>
      </w:r>
      <w:r w:rsidRPr="00702297">
        <w:rPr>
          <w:rFonts w:ascii="Times New Roman" w:hAnsi="Times New Roman" w:cs="Times New Roman" w:hint="eastAsia"/>
          <w:color w:val="222222"/>
          <w:sz w:val="21"/>
          <w:szCs w:val="21"/>
          <w:shd w:val="clear" w:color="auto" w:fill="FFFFFF"/>
        </w:rPr>
        <w:t>节律</w:t>
      </w:r>
      <w:r w:rsidRPr="00702297">
        <w:rPr>
          <w:rFonts w:ascii="Times New Roman" w:hAnsi="Times New Roman" w:cs="Times New Roman" w:hint="eastAsia"/>
          <w:color w:val="222222"/>
          <w:sz w:val="21"/>
          <w:szCs w:val="21"/>
          <w:shd w:val="clear" w:color="auto" w:fill="FFFFFF"/>
        </w:rPr>
        <w:t>(8~13Hz)</w:t>
      </w:r>
      <w:r w:rsidRPr="00702297">
        <w:rPr>
          <w:rFonts w:ascii="Times New Roman" w:hAnsi="Times New Roman" w:cs="Times New Roman" w:hint="eastAsia"/>
          <w:color w:val="222222"/>
          <w:sz w:val="21"/>
          <w:szCs w:val="21"/>
          <w:shd w:val="clear" w:color="auto" w:fill="FFFFFF"/>
        </w:rPr>
        <w:t>和β节律与运动意象脑电图信号</w:t>
      </w:r>
      <w:r w:rsidRPr="00702297">
        <w:rPr>
          <w:rFonts w:ascii="Times New Roman" w:hAnsi="Times New Roman" w:cs="Times New Roman" w:hint="eastAsia"/>
          <w:color w:val="222222"/>
          <w:sz w:val="21"/>
          <w:szCs w:val="21"/>
          <w:shd w:val="clear" w:color="auto" w:fill="FFFFFF"/>
        </w:rPr>
        <w:t>[</w:t>
      </w:r>
      <w:r>
        <w:rPr>
          <w:rFonts w:ascii="Times New Roman" w:hAnsi="Times New Roman" w:cs="Times New Roman"/>
          <w:color w:val="222222"/>
          <w:sz w:val="21"/>
          <w:szCs w:val="21"/>
          <w:shd w:val="clear" w:color="auto" w:fill="FFFFFF"/>
        </w:rPr>
        <w:t>18</w:t>
      </w:r>
      <w:r w:rsidRPr="00702297">
        <w:rPr>
          <w:rFonts w:ascii="Times New Roman" w:hAnsi="Times New Roman" w:cs="Times New Roman" w:hint="eastAsia"/>
          <w:color w:val="222222"/>
          <w:sz w:val="21"/>
          <w:szCs w:val="21"/>
          <w:shd w:val="clear" w:color="auto" w:fill="FFFFFF"/>
        </w:rPr>
        <w:t>]</w:t>
      </w:r>
      <w:r w:rsidRPr="00702297">
        <w:rPr>
          <w:rFonts w:ascii="Times New Roman" w:hAnsi="Times New Roman" w:cs="Times New Roman" w:hint="eastAsia"/>
          <w:color w:val="222222"/>
          <w:sz w:val="21"/>
          <w:szCs w:val="21"/>
          <w:shd w:val="clear" w:color="auto" w:fill="FFFFFF"/>
        </w:rPr>
        <w:t>密切相关。研究表明，当人们进行单侧肢体运动或想象力锻炼时，大脑同侧运动感觉区</w:t>
      </w:r>
      <w:r w:rsidRPr="00784905">
        <w:rPr>
          <w:rFonts w:ascii="Times New Roman" w:hAnsi="Times New Roman" w:cs="Times New Roman" w:hint="eastAsia"/>
          <w:color w:val="222222"/>
          <w:sz w:val="21"/>
          <w:szCs w:val="21"/>
          <w:shd w:val="clear" w:color="auto" w:fill="FFFFFF"/>
        </w:rPr>
        <w:t>μ</w:t>
      </w:r>
      <w:r w:rsidRPr="00702297">
        <w:rPr>
          <w:rFonts w:ascii="Times New Roman" w:hAnsi="Times New Roman" w:cs="Times New Roman" w:hint="eastAsia"/>
          <w:color w:val="222222"/>
          <w:sz w:val="21"/>
          <w:szCs w:val="21"/>
          <w:shd w:val="clear" w:color="auto" w:fill="FFFFFF"/>
        </w:rPr>
        <w:t>/</w:t>
      </w:r>
      <w:r w:rsidRPr="00702297">
        <w:rPr>
          <w:rFonts w:ascii="Times New Roman" w:hAnsi="Times New Roman" w:cs="Times New Roman" w:hint="eastAsia"/>
          <w:color w:val="222222"/>
          <w:sz w:val="21"/>
          <w:szCs w:val="21"/>
          <w:shd w:val="clear" w:color="auto" w:fill="FFFFFF"/>
        </w:rPr>
        <w:t>β节律幅值会增加，产生事件相关同步</w:t>
      </w:r>
      <w:r w:rsidRPr="00702297">
        <w:rPr>
          <w:rFonts w:ascii="Times New Roman" w:hAnsi="Times New Roman" w:cs="Times New Roman" w:hint="eastAsia"/>
          <w:color w:val="222222"/>
          <w:sz w:val="21"/>
          <w:szCs w:val="21"/>
          <w:shd w:val="clear" w:color="auto" w:fill="FFFFFF"/>
        </w:rPr>
        <w:t>(ERS)</w:t>
      </w:r>
      <w:r w:rsidRPr="00702297">
        <w:rPr>
          <w:rFonts w:ascii="Times New Roman" w:hAnsi="Times New Roman" w:cs="Times New Roman" w:hint="eastAsia"/>
          <w:color w:val="222222"/>
          <w:sz w:val="21"/>
          <w:szCs w:val="21"/>
          <w:shd w:val="clear" w:color="auto" w:fill="FFFFFF"/>
        </w:rPr>
        <w:t>，而对侧</w:t>
      </w:r>
      <w:r w:rsidRPr="00784905">
        <w:rPr>
          <w:rFonts w:ascii="Times New Roman" w:hAnsi="Times New Roman" w:cs="Times New Roman" w:hint="eastAsia"/>
          <w:color w:val="222222"/>
          <w:sz w:val="21"/>
          <w:szCs w:val="21"/>
          <w:shd w:val="clear" w:color="auto" w:fill="FFFFFF"/>
        </w:rPr>
        <w:t>μ</w:t>
      </w:r>
      <w:r w:rsidRPr="00702297">
        <w:rPr>
          <w:rFonts w:ascii="Times New Roman" w:hAnsi="Times New Roman" w:cs="Times New Roman" w:hint="eastAsia"/>
          <w:color w:val="222222"/>
          <w:sz w:val="21"/>
          <w:szCs w:val="21"/>
          <w:shd w:val="clear" w:color="auto" w:fill="FFFFFF"/>
        </w:rPr>
        <w:t>/</w:t>
      </w:r>
      <w:r w:rsidRPr="00784905">
        <w:rPr>
          <w:rFonts w:ascii="Times New Roman" w:hAnsi="Times New Roman" w:cs="Times New Roman"/>
          <w:color w:val="222222"/>
          <w:sz w:val="21"/>
          <w:szCs w:val="21"/>
          <w:shd w:val="clear" w:color="auto" w:fill="FFFFFF"/>
        </w:rPr>
        <w:t>β</w:t>
      </w:r>
      <w:r w:rsidRPr="00702297">
        <w:rPr>
          <w:rFonts w:ascii="Times New Roman" w:hAnsi="Times New Roman" w:cs="Times New Roman" w:hint="eastAsia"/>
          <w:color w:val="222222"/>
          <w:sz w:val="21"/>
          <w:szCs w:val="21"/>
          <w:shd w:val="clear" w:color="auto" w:fill="FFFFFF"/>
        </w:rPr>
        <w:t>节律幅值会降低，产生事件相关去同步</w:t>
      </w:r>
      <w:r w:rsidRPr="00702297">
        <w:rPr>
          <w:rFonts w:ascii="Times New Roman" w:hAnsi="Times New Roman" w:cs="Times New Roman" w:hint="eastAsia"/>
          <w:color w:val="222222"/>
          <w:sz w:val="21"/>
          <w:szCs w:val="21"/>
          <w:shd w:val="clear" w:color="auto" w:fill="FFFFFF"/>
        </w:rPr>
        <w:t>(ERD)[1</w:t>
      </w:r>
      <w:r>
        <w:rPr>
          <w:rFonts w:ascii="Times New Roman" w:hAnsi="Times New Roman" w:cs="Times New Roman"/>
          <w:color w:val="222222"/>
          <w:sz w:val="21"/>
          <w:szCs w:val="21"/>
          <w:shd w:val="clear" w:color="auto" w:fill="FFFFFF"/>
        </w:rPr>
        <w:t>9</w:t>
      </w:r>
      <w:r w:rsidRPr="00702297">
        <w:rPr>
          <w:rFonts w:ascii="Times New Roman" w:hAnsi="Times New Roman" w:cs="Times New Roman" w:hint="eastAsia"/>
          <w:color w:val="222222"/>
          <w:sz w:val="21"/>
          <w:szCs w:val="21"/>
          <w:shd w:val="clear" w:color="auto" w:fill="FFFFFF"/>
        </w:rPr>
        <w:t>]</w:t>
      </w:r>
      <w:r w:rsidRPr="00702297">
        <w:rPr>
          <w:rFonts w:ascii="Times New Roman" w:hAnsi="Times New Roman" w:cs="Times New Roman" w:hint="eastAsia"/>
          <w:color w:val="222222"/>
          <w:sz w:val="21"/>
          <w:szCs w:val="21"/>
          <w:shd w:val="clear" w:color="auto" w:fill="FFFFFF"/>
        </w:rPr>
        <w:t>。</w:t>
      </w:r>
      <w:commentRangeEnd w:id="5"/>
      <w:r>
        <w:rPr>
          <w:rStyle w:val="a5"/>
          <w:rFonts w:asciiTheme="minorHAnsi" w:eastAsiaTheme="minorEastAsia" w:hAnsiTheme="minorHAnsi" w:cstheme="minorBidi"/>
          <w:kern w:val="2"/>
        </w:rPr>
        <w:commentReference w:id="5"/>
      </w:r>
      <w:r w:rsidR="00C61158" w:rsidRPr="00277F22">
        <w:rPr>
          <w:rFonts w:hint="eastAsia"/>
          <w:sz w:val="21"/>
          <w:szCs w:val="21"/>
        </w:rPr>
        <w:t>随着脑电信号的发现与发展，</w:t>
      </w:r>
      <w:r w:rsidR="008D3FAB">
        <w:rPr>
          <w:rFonts w:hint="eastAsia"/>
          <w:sz w:val="21"/>
          <w:szCs w:val="21"/>
        </w:rPr>
        <w:t>越来越多的研究已经</w:t>
      </w:r>
      <w:r w:rsidR="007A5FE5">
        <w:rPr>
          <w:rFonts w:hint="eastAsia"/>
          <w:sz w:val="21"/>
          <w:szCs w:val="21"/>
        </w:rPr>
        <w:t>证实事件</w:t>
      </w:r>
      <w:r w:rsidR="008D3FAB">
        <w:rPr>
          <w:rFonts w:hint="eastAsia"/>
          <w:sz w:val="21"/>
          <w:szCs w:val="21"/>
        </w:rPr>
        <w:t>相关去同步化</w:t>
      </w:r>
      <w:r w:rsidR="008D3FAB" w:rsidRPr="002839C2">
        <w:rPr>
          <w:sz w:val="21"/>
          <w:szCs w:val="21"/>
        </w:rPr>
        <w:t>（event-related desynchronization，ERD）</w:t>
      </w:r>
      <w:r w:rsidR="008D3FAB">
        <w:rPr>
          <w:rFonts w:hint="eastAsia"/>
          <w:sz w:val="21"/>
          <w:szCs w:val="21"/>
        </w:rPr>
        <w:t>和事件相关同步化</w:t>
      </w:r>
      <w:r w:rsidR="008D3FAB" w:rsidRPr="002839C2">
        <w:rPr>
          <w:sz w:val="21"/>
          <w:szCs w:val="21"/>
        </w:rPr>
        <w:t>（event-related synchronization，ERS）</w:t>
      </w:r>
      <w:r w:rsidR="007A5FE5" w:rsidRPr="002839C2">
        <w:rPr>
          <w:rFonts w:hint="eastAsia"/>
          <w:sz w:val="21"/>
          <w:szCs w:val="21"/>
        </w:rPr>
        <w:t>是</w:t>
      </w:r>
      <w:r w:rsidR="008D3FAB" w:rsidRPr="002839C2">
        <w:rPr>
          <w:rFonts w:hint="eastAsia"/>
          <w:sz w:val="21"/>
          <w:szCs w:val="21"/>
        </w:rPr>
        <w:t>研究</w:t>
      </w:r>
      <w:r w:rsidR="00702297" w:rsidRPr="002839C2">
        <w:rPr>
          <w:rFonts w:hint="eastAsia"/>
          <w:sz w:val="21"/>
          <w:szCs w:val="21"/>
        </w:rPr>
        <w:t>脑电</w:t>
      </w:r>
      <w:r w:rsidR="008D3FAB" w:rsidRPr="002839C2">
        <w:rPr>
          <w:rFonts w:hint="eastAsia"/>
          <w:sz w:val="21"/>
          <w:szCs w:val="21"/>
        </w:rPr>
        <w:t>功能信号有用的分析方法[</w:t>
      </w:r>
      <w:r w:rsidR="00CD4308">
        <w:rPr>
          <w:sz w:val="21"/>
          <w:szCs w:val="21"/>
        </w:rPr>
        <w:t>4-7</w:t>
      </w:r>
      <w:r w:rsidR="008D3FAB" w:rsidRPr="002839C2">
        <w:rPr>
          <w:sz w:val="21"/>
          <w:szCs w:val="21"/>
        </w:rPr>
        <w:t>]</w:t>
      </w:r>
      <w:r w:rsidR="0086717B">
        <w:rPr>
          <w:rFonts w:hint="eastAsia"/>
          <w:sz w:val="21"/>
          <w:szCs w:val="21"/>
        </w:rPr>
        <w:t>。</w:t>
      </w:r>
      <w:r w:rsidR="00C651CF" w:rsidRPr="00277F22">
        <w:rPr>
          <w:rFonts w:hint="eastAsia"/>
          <w:sz w:val="21"/>
          <w:szCs w:val="21"/>
        </w:rPr>
        <w:t>到2</w:t>
      </w:r>
      <w:r w:rsidR="00C651CF" w:rsidRPr="00277F22">
        <w:rPr>
          <w:sz w:val="21"/>
          <w:szCs w:val="21"/>
        </w:rPr>
        <w:t>020</w:t>
      </w:r>
      <w:r w:rsidR="00C651CF" w:rsidRPr="00277F22">
        <w:rPr>
          <w:rFonts w:hint="eastAsia"/>
          <w:sz w:val="21"/>
          <w:szCs w:val="21"/>
        </w:rPr>
        <w:t>年，在第13届生物医学工程系统与技术国际联合会上</w:t>
      </w:r>
      <w:r w:rsidR="00277F22" w:rsidRPr="002839C2">
        <w:rPr>
          <w:sz w:val="21"/>
          <w:szCs w:val="21"/>
        </w:rPr>
        <w:t xml:space="preserve">Mochura P </w:t>
      </w:r>
      <w:r w:rsidR="00277F22" w:rsidRPr="002839C2">
        <w:rPr>
          <w:rFonts w:hint="eastAsia"/>
          <w:sz w:val="21"/>
          <w:szCs w:val="21"/>
        </w:rPr>
        <w:t>和</w:t>
      </w:r>
      <w:r w:rsidR="00277F22" w:rsidRPr="002839C2">
        <w:rPr>
          <w:sz w:val="21"/>
          <w:szCs w:val="21"/>
        </w:rPr>
        <w:t xml:space="preserve"> Mautner P</w:t>
      </w:r>
      <w:r w:rsidR="00277F22" w:rsidRPr="002839C2">
        <w:rPr>
          <w:rFonts w:hint="eastAsia"/>
          <w:sz w:val="21"/>
          <w:szCs w:val="21"/>
        </w:rPr>
        <w:t>提出的</w:t>
      </w:r>
      <w:r w:rsidR="00C651CF" w:rsidRPr="00277F22">
        <w:rPr>
          <w:rFonts w:hint="eastAsia"/>
          <w:sz w:val="21"/>
          <w:szCs w:val="21"/>
        </w:rPr>
        <w:t>基于E</w:t>
      </w:r>
      <w:r w:rsidR="00C651CF" w:rsidRPr="00277F22">
        <w:rPr>
          <w:sz w:val="21"/>
          <w:szCs w:val="21"/>
        </w:rPr>
        <w:t>RD/</w:t>
      </w:r>
      <w:r w:rsidR="00C651CF" w:rsidRPr="00277F22">
        <w:rPr>
          <w:rFonts w:hint="eastAsia"/>
          <w:sz w:val="21"/>
          <w:szCs w:val="21"/>
        </w:rPr>
        <w:t>E</w:t>
      </w:r>
      <w:r w:rsidR="00C651CF" w:rsidRPr="00277F22">
        <w:rPr>
          <w:sz w:val="21"/>
          <w:szCs w:val="21"/>
        </w:rPr>
        <w:t>RS</w:t>
      </w:r>
      <w:r w:rsidR="00C651CF" w:rsidRPr="00277F22">
        <w:rPr>
          <w:rFonts w:hint="eastAsia"/>
          <w:sz w:val="21"/>
          <w:szCs w:val="21"/>
        </w:rPr>
        <w:t>和多层感知</w:t>
      </w:r>
      <w:r w:rsidR="00277F22">
        <w:rPr>
          <w:rFonts w:hint="eastAsia"/>
          <w:sz w:val="21"/>
          <w:szCs w:val="21"/>
        </w:rPr>
        <w:t>器</w:t>
      </w:r>
      <w:r w:rsidR="00C651CF" w:rsidRPr="00277F22">
        <w:rPr>
          <w:rFonts w:hint="eastAsia"/>
          <w:sz w:val="21"/>
          <w:szCs w:val="21"/>
        </w:rPr>
        <w:t>的脑电信号手部运动分类准确率达到了7</w:t>
      </w:r>
      <w:r w:rsidR="00C651CF" w:rsidRPr="00277F22">
        <w:rPr>
          <w:sz w:val="21"/>
          <w:szCs w:val="21"/>
        </w:rPr>
        <w:t>9.92%</w:t>
      </w:r>
      <w:r w:rsidR="004364AB">
        <w:rPr>
          <w:sz w:val="21"/>
          <w:szCs w:val="21"/>
        </w:rPr>
        <w:t>[</w:t>
      </w:r>
      <w:r w:rsidR="00CD4308">
        <w:rPr>
          <w:sz w:val="21"/>
          <w:szCs w:val="21"/>
        </w:rPr>
        <w:t>8</w:t>
      </w:r>
      <w:r w:rsidR="004364AB">
        <w:rPr>
          <w:sz w:val="21"/>
          <w:szCs w:val="21"/>
        </w:rPr>
        <w:t>]</w:t>
      </w:r>
      <w:r w:rsidR="00277F22">
        <w:rPr>
          <w:rFonts w:hint="eastAsia"/>
          <w:sz w:val="21"/>
          <w:szCs w:val="21"/>
        </w:rPr>
        <w:t>。同年人工生命与机器人国际会议上</w:t>
      </w:r>
      <w:r w:rsidR="0086717B">
        <w:rPr>
          <w:sz w:val="21"/>
          <w:szCs w:val="21"/>
        </w:rPr>
        <w:t xml:space="preserve">Lei W </w:t>
      </w:r>
      <w:r w:rsidR="0086717B">
        <w:rPr>
          <w:rFonts w:hint="eastAsia"/>
          <w:sz w:val="21"/>
          <w:szCs w:val="21"/>
        </w:rPr>
        <w:t xml:space="preserve">和 </w:t>
      </w:r>
      <w:r w:rsidR="0086717B">
        <w:rPr>
          <w:sz w:val="21"/>
          <w:szCs w:val="21"/>
        </w:rPr>
        <w:t>Z</w:t>
      </w:r>
      <w:r w:rsidR="0086717B">
        <w:rPr>
          <w:rFonts w:hint="eastAsia"/>
          <w:sz w:val="21"/>
          <w:szCs w:val="21"/>
        </w:rPr>
        <w:t>i</w:t>
      </w:r>
      <w:r w:rsidR="0086717B">
        <w:rPr>
          <w:sz w:val="21"/>
          <w:szCs w:val="21"/>
        </w:rPr>
        <w:t xml:space="preserve">xin Li </w:t>
      </w:r>
      <w:r w:rsidR="0086717B">
        <w:rPr>
          <w:rFonts w:hint="eastAsia"/>
          <w:sz w:val="21"/>
          <w:szCs w:val="21"/>
        </w:rPr>
        <w:t>提出了基于常见空间模式和线性判别分析（L</w:t>
      </w:r>
      <w:r w:rsidR="0086717B">
        <w:rPr>
          <w:sz w:val="21"/>
          <w:szCs w:val="21"/>
        </w:rPr>
        <w:t>DA</w:t>
      </w:r>
      <w:r w:rsidR="0086717B">
        <w:rPr>
          <w:rFonts w:hint="eastAsia"/>
          <w:sz w:val="21"/>
          <w:szCs w:val="21"/>
        </w:rPr>
        <w:t>）对运动意图脑电信号分类的方法，</w:t>
      </w:r>
      <w:r w:rsidR="0086717B">
        <w:rPr>
          <w:sz w:val="21"/>
          <w:szCs w:val="21"/>
        </w:rPr>
        <w:t xml:space="preserve"> </w:t>
      </w:r>
      <w:r w:rsidR="0086717B">
        <w:rPr>
          <w:rFonts w:hint="eastAsia"/>
          <w:sz w:val="21"/>
          <w:szCs w:val="21"/>
        </w:rPr>
        <w:t>根据E</w:t>
      </w:r>
      <w:r w:rsidR="0086717B">
        <w:rPr>
          <w:sz w:val="21"/>
          <w:szCs w:val="21"/>
        </w:rPr>
        <w:t>RD</w:t>
      </w:r>
      <w:r w:rsidR="0086717B">
        <w:rPr>
          <w:rFonts w:hint="eastAsia"/>
          <w:sz w:val="21"/>
          <w:szCs w:val="21"/>
        </w:rPr>
        <w:t>和E</w:t>
      </w:r>
      <w:r w:rsidR="0086717B">
        <w:rPr>
          <w:sz w:val="21"/>
          <w:szCs w:val="21"/>
        </w:rPr>
        <w:t>RS</w:t>
      </w:r>
      <w:r w:rsidR="0086717B">
        <w:rPr>
          <w:rFonts w:hint="eastAsia"/>
          <w:sz w:val="21"/>
          <w:szCs w:val="21"/>
        </w:rPr>
        <w:t>的胜利表象选择最优特征向量，利用公共空间模式（C</w:t>
      </w:r>
      <w:r w:rsidR="0086717B">
        <w:rPr>
          <w:sz w:val="21"/>
          <w:szCs w:val="21"/>
        </w:rPr>
        <w:t>SP</w:t>
      </w:r>
      <w:r w:rsidR="0086717B">
        <w:rPr>
          <w:rFonts w:hint="eastAsia"/>
          <w:sz w:val="21"/>
          <w:szCs w:val="21"/>
        </w:rPr>
        <w:t>）提取特征，最后采用线性判别分析法进行分类，最终得到左右手识别准确率达到8</w:t>
      </w:r>
      <w:r w:rsidR="0086717B">
        <w:rPr>
          <w:sz w:val="21"/>
          <w:szCs w:val="21"/>
        </w:rPr>
        <w:t>0%</w:t>
      </w:r>
      <w:r w:rsidR="004364AB">
        <w:rPr>
          <w:sz w:val="21"/>
          <w:szCs w:val="21"/>
        </w:rPr>
        <w:t>[</w:t>
      </w:r>
      <w:r w:rsidR="00CD4308">
        <w:rPr>
          <w:sz w:val="21"/>
          <w:szCs w:val="21"/>
        </w:rPr>
        <w:t>9</w:t>
      </w:r>
      <w:r w:rsidR="004364AB">
        <w:rPr>
          <w:sz w:val="21"/>
          <w:szCs w:val="21"/>
        </w:rPr>
        <w:t>]</w:t>
      </w:r>
      <w:r w:rsidR="0086717B">
        <w:rPr>
          <w:rFonts w:hint="eastAsia"/>
          <w:sz w:val="21"/>
          <w:szCs w:val="21"/>
        </w:rPr>
        <w:t>。E</w:t>
      </w:r>
      <w:r w:rsidR="0086717B">
        <w:rPr>
          <w:sz w:val="21"/>
          <w:szCs w:val="21"/>
        </w:rPr>
        <w:t>RD</w:t>
      </w:r>
      <w:r w:rsidR="0086717B">
        <w:rPr>
          <w:rFonts w:hint="eastAsia"/>
          <w:sz w:val="21"/>
          <w:szCs w:val="21"/>
        </w:rPr>
        <w:t>/</w:t>
      </w:r>
      <w:r w:rsidR="0086717B">
        <w:rPr>
          <w:sz w:val="21"/>
          <w:szCs w:val="21"/>
        </w:rPr>
        <w:t>ERS</w:t>
      </w:r>
      <w:r w:rsidR="0086717B">
        <w:rPr>
          <w:rFonts w:hint="eastAsia"/>
          <w:sz w:val="21"/>
          <w:szCs w:val="21"/>
        </w:rPr>
        <w:t>脑电信号的作用还在各类</w:t>
      </w:r>
      <w:r w:rsidR="007E37C5">
        <w:rPr>
          <w:rFonts w:hint="eastAsia"/>
          <w:sz w:val="21"/>
          <w:szCs w:val="21"/>
        </w:rPr>
        <w:t>生理过程中</w:t>
      </w:r>
      <w:r w:rsidR="0086717B">
        <w:rPr>
          <w:rFonts w:hint="eastAsia"/>
          <w:sz w:val="21"/>
          <w:szCs w:val="21"/>
        </w:rPr>
        <w:t>有所体现</w:t>
      </w:r>
      <w:r w:rsidR="004364AB">
        <w:rPr>
          <w:rFonts w:hint="eastAsia"/>
          <w:sz w:val="21"/>
          <w:szCs w:val="21"/>
        </w:rPr>
        <w:t>。</w:t>
      </w:r>
      <w:r w:rsidR="006D4364" w:rsidRPr="006D4364">
        <w:rPr>
          <w:sz w:val="21"/>
          <w:szCs w:val="21"/>
        </w:rPr>
        <w:t>Marques L M</w:t>
      </w:r>
      <w:r w:rsidR="006D4364" w:rsidRPr="006D4364">
        <w:rPr>
          <w:rFonts w:hint="eastAsia"/>
          <w:sz w:val="21"/>
          <w:szCs w:val="21"/>
        </w:rPr>
        <w:t>等人将运动事件相关同步作为膝关节骨关节炎患者疼痛严重程度、敏感性和慢性的抑制性生物标志物</w:t>
      </w:r>
      <w:r w:rsidR="006D4364">
        <w:rPr>
          <w:rFonts w:hint="eastAsia"/>
          <w:sz w:val="21"/>
          <w:szCs w:val="21"/>
        </w:rPr>
        <w:t>，发现疼痛阈值与E</w:t>
      </w:r>
      <w:r w:rsidR="006D4364">
        <w:rPr>
          <w:sz w:val="21"/>
          <w:szCs w:val="21"/>
        </w:rPr>
        <w:t>RS</w:t>
      </w:r>
      <w:r w:rsidR="006D4364">
        <w:rPr>
          <w:rFonts w:hint="eastAsia"/>
          <w:sz w:val="21"/>
          <w:szCs w:val="21"/>
        </w:rPr>
        <w:t>成正相关[</w:t>
      </w:r>
      <w:r w:rsidR="00CD4308">
        <w:rPr>
          <w:sz w:val="21"/>
          <w:szCs w:val="21"/>
        </w:rPr>
        <w:t>10</w:t>
      </w:r>
      <w:r w:rsidR="006D4364">
        <w:rPr>
          <w:sz w:val="21"/>
          <w:szCs w:val="21"/>
        </w:rPr>
        <w:t>]</w:t>
      </w:r>
      <w:r w:rsidR="006D4364" w:rsidRPr="006D4364">
        <w:rPr>
          <w:rFonts w:hint="eastAsia"/>
          <w:sz w:val="21"/>
          <w:szCs w:val="21"/>
        </w:rPr>
        <w:t>。</w:t>
      </w:r>
      <w:commentRangeStart w:id="6"/>
      <w:r w:rsidR="006D4364" w:rsidRPr="00095A93">
        <w:rPr>
          <w:sz w:val="21"/>
          <w:szCs w:val="21"/>
        </w:rPr>
        <w:t xml:space="preserve">Tariq M </w:t>
      </w:r>
      <w:r w:rsidR="006D4364" w:rsidRPr="00095A93">
        <w:rPr>
          <w:rFonts w:hint="eastAsia"/>
          <w:sz w:val="21"/>
          <w:szCs w:val="21"/>
        </w:rPr>
        <w:t>等人</w:t>
      </w:r>
      <w:r w:rsidR="00095A93" w:rsidRPr="00095A93">
        <w:rPr>
          <w:rFonts w:hint="eastAsia"/>
          <w:sz w:val="21"/>
          <w:szCs w:val="21"/>
        </w:rPr>
        <w:t>规定了利用</w:t>
      </w:r>
      <w:r w:rsidR="00095A93" w:rsidRPr="00095A93">
        <w:rPr>
          <w:sz w:val="21"/>
          <w:szCs w:val="21"/>
        </w:rPr>
        <w:t>μ</w:t>
      </w:r>
      <w:r w:rsidR="00095A93" w:rsidRPr="00095A93">
        <w:rPr>
          <w:rFonts w:hint="eastAsia"/>
          <w:sz w:val="21"/>
          <w:szCs w:val="21"/>
        </w:rPr>
        <w:t>和</w:t>
      </w:r>
      <w:r w:rsidR="00095A93" w:rsidRPr="00095A93">
        <w:rPr>
          <w:sz w:val="21"/>
          <w:szCs w:val="21"/>
        </w:rPr>
        <w:t>β</w:t>
      </w:r>
      <w:r w:rsidR="00095A93" w:rsidRPr="00095A93">
        <w:rPr>
          <w:rFonts w:hint="eastAsia"/>
          <w:sz w:val="21"/>
          <w:szCs w:val="21"/>
        </w:rPr>
        <w:t>作为BCI中双侧足脚背屈运动运动成像的独立控制特征的新方法</w:t>
      </w:r>
      <w:r w:rsidR="0042654E">
        <w:rPr>
          <w:rFonts w:hint="eastAsia"/>
          <w:sz w:val="21"/>
          <w:szCs w:val="21"/>
        </w:rPr>
        <w:t>，其中</w:t>
      </w:r>
      <w:r w:rsidR="0042654E" w:rsidRPr="0042654E">
        <w:rPr>
          <w:rFonts w:hint="eastAsia"/>
          <w:sz w:val="21"/>
          <w:szCs w:val="21"/>
        </w:rPr>
        <w:t>单试验分析和分类模型具有较高的判别准确率，其中</w:t>
      </w:r>
      <w:r w:rsidR="0042654E">
        <w:rPr>
          <w:rFonts w:ascii="Segoe UI" w:hAnsi="Segoe UI" w:cs="Segoe UI"/>
          <w:sz w:val="21"/>
          <w:szCs w:val="21"/>
        </w:rPr>
        <w:t>β</w:t>
      </w:r>
      <w:r w:rsidR="0042654E" w:rsidRPr="0042654E">
        <w:rPr>
          <w:rFonts w:hint="eastAsia"/>
          <w:sz w:val="21"/>
          <w:szCs w:val="21"/>
        </w:rPr>
        <w:t xml:space="preserve"> ERD最高可达83.4%，</w:t>
      </w:r>
      <w:r w:rsidR="0042654E">
        <w:rPr>
          <w:rFonts w:ascii="Segoe UI" w:hAnsi="Segoe UI" w:cs="Segoe UI"/>
          <w:sz w:val="21"/>
          <w:szCs w:val="21"/>
        </w:rPr>
        <w:t>β</w:t>
      </w:r>
      <w:r w:rsidR="0042654E">
        <w:rPr>
          <w:sz w:val="21"/>
          <w:szCs w:val="21"/>
        </w:rPr>
        <w:t xml:space="preserve"> </w:t>
      </w:r>
      <w:r w:rsidR="0042654E" w:rsidRPr="0042654E">
        <w:rPr>
          <w:rFonts w:hint="eastAsia"/>
          <w:sz w:val="21"/>
          <w:szCs w:val="21"/>
        </w:rPr>
        <w:t>ERD最高可达79.1%，</w:t>
      </w:r>
      <w:r w:rsidR="0042654E">
        <w:rPr>
          <w:rFonts w:hint="eastAsia"/>
          <w:sz w:val="21"/>
          <w:szCs w:val="21"/>
        </w:rPr>
        <w:t>μ</w:t>
      </w:r>
      <w:r w:rsidR="0042654E" w:rsidRPr="0042654E">
        <w:rPr>
          <w:rFonts w:hint="eastAsia"/>
          <w:sz w:val="21"/>
          <w:szCs w:val="21"/>
        </w:rPr>
        <w:t>ERD最高可达74.0%</w:t>
      </w:r>
      <w:r w:rsidR="00095A93">
        <w:rPr>
          <w:rFonts w:hint="eastAsia"/>
          <w:sz w:val="21"/>
          <w:szCs w:val="21"/>
        </w:rPr>
        <w:t>[</w:t>
      </w:r>
      <w:r w:rsidR="00CD4308">
        <w:rPr>
          <w:sz w:val="21"/>
          <w:szCs w:val="21"/>
        </w:rPr>
        <w:t>11</w:t>
      </w:r>
      <w:r w:rsidR="00095A93">
        <w:rPr>
          <w:sz w:val="21"/>
          <w:szCs w:val="21"/>
        </w:rPr>
        <w:t>]</w:t>
      </w:r>
      <w:r w:rsidR="00095A93" w:rsidRPr="00095A93">
        <w:rPr>
          <w:rFonts w:hint="eastAsia"/>
          <w:sz w:val="21"/>
          <w:szCs w:val="21"/>
        </w:rPr>
        <w:t>。</w:t>
      </w:r>
      <w:commentRangeEnd w:id="6"/>
      <w:r w:rsidR="0010700E">
        <w:rPr>
          <w:rStyle w:val="a5"/>
          <w:rFonts w:asciiTheme="minorHAnsi" w:eastAsiaTheme="minorEastAsia" w:hAnsiTheme="minorHAnsi" w:cstheme="minorBidi"/>
          <w:kern w:val="2"/>
        </w:rPr>
        <w:commentReference w:id="6"/>
      </w:r>
      <w:r w:rsidR="00095A93" w:rsidRPr="00CD4308">
        <w:rPr>
          <w:sz w:val="21"/>
          <w:szCs w:val="21"/>
        </w:rPr>
        <w:t xml:space="preserve">Chen S </w:t>
      </w:r>
      <w:r w:rsidR="00095A93" w:rsidRPr="00CD4308">
        <w:rPr>
          <w:rFonts w:hint="eastAsia"/>
          <w:sz w:val="21"/>
          <w:szCs w:val="21"/>
        </w:rPr>
        <w:t>等人通过计算</w:t>
      </w:r>
      <w:r w:rsidR="00D94D38" w:rsidRPr="00CD4308">
        <w:rPr>
          <w:rFonts w:hint="eastAsia"/>
          <w:sz w:val="21"/>
          <w:szCs w:val="21"/>
        </w:rPr>
        <w:t>运动任务期间和之后的时间相关去同步和同步来探究脑电图感觉运动戒律与运动障碍的关系，为脑际接口设计提供参考[</w:t>
      </w:r>
      <w:r w:rsidR="00CD4308" w:rsidRPr="00CD4308">
        <w:rPr>
          <w:sz w:val="21"/>
          <w:szCs w:val="21"/>
        </w:rPr>
        <w:t>12</w:t>
      </w:r>
      <w:r w:rsidR="00D94D38" w:rsidRPr="00CD4308">
        <w:rPr>
          <w:sz w:val="21"/>
          <w:szCs w:val="21"/>
        </w:rPr>
        <w:t>]</w:t>
      </w:r>
      <w:r w:rsidR="00D94D38" w:rsidRPr="00CD4308">
        <w:rPr>
          <w:rFonts w:hint="eastAsia"/>
          <w:sz w:val="21"/>
          <w:szCs w:val="21"/>
        </w:rPr>
        <w:t>。</w:t>
      </w:r>
      <w:r w:rsidR="007E37C5" w:rsidRPr="00CD4308">
        <w:rPr>
          <w:sz w:val="21"/>
          <w:szCs w:val="21"/>
        </w:rPr>
        <w:t>Brunner C</w:t>
      </w:r>
      <w:r w:rsidR="007E37C5" w:rsidRPr="00CD4308">
        <w:rPr>
          <w:rFonts w:hint="eastAsia"/>
          <w:sz w:val="21"/>
          <w:szCs w:val="21"/>
        </w:rPr>
        <w:t>等人首次研究了儿童在解决算术问题时的ERD/ERS相关情况,发现在</w:t>
      </w:r>
      <w:r w:rsidR="00135045" w:rsidRPr="00CD4308">
        <w:rPr>
          <w:rFonts w:hint="eastAsia"/>
          <w:sz w:val="21"/>
          <w:szCs w:val="21"/>
        </w:rPr>
        <w:t>九岁到十岁之间</w:t>
      </w:r>
      <w:r w:rsidR="00135045" w:rsidRPr="00135045">
        <w:rPr>
          <w:rFonts w:hint="eastAsia"/>
          <w:sz w:val="21"/>
          <w:szCs w:val="21"/>
        </w:rPr>
        <w:t>的儿童检索到的乘法比检索到的减法伴随更大</w:t>
      </w:r>
      <w:r w:rsidR="00135045" w:rsidRPr="00CD4308">
        <w:rPr>
          <w:sz w:val="21"/>
          <w:szCs w:val="21"/>
        </w:rPr>
        <w:t>θ</w:t>
      </w:r>
      <w:r w:rsidR="00135045">
        <w:rPr>
          <w:rFonts w:hint="eastAsia"/>
          <w:sz w:val="21"/>
          <w:szCs w:val="21"/>
        </w:rPr>
        <w:t>节律的</w:t>
      </w:r>
      <w:r w:rsidR="00135045" w:rsidRPr="00135045">
        <w:rPr>
          <w:rFonts w:hint="eastAsia"/>
          <w:sz w:val="21"/>
          <w:szCs w:val="21"/>
        </w:rPr>
        <w:t>ERS。</w:t>
      </w:r>
      <w:r w:rsidRPr="00135045">
        <w:rPr>
          <w:rFonts w:hint="eastAsia"/>
          <w:sz w:val="21"/>
          <w:szCs w:val="21"/>
        </w:rPr>
        <w:t xml:space="preserve"> </w:t>
      </w:r>
      <w:r w:rsidR="007E37C5" w:rsidRPr="00135045">
        <w:rPr>
          <w:rFonts w:hint="eastAsia"/>
          <w:sz w:val="21"/>
          <w:szCs w:val="21"/>
        </w:rPr>
        <w:t>[</w:t>
      </w:r>
      <w:r w:rsidR="00702297">
        <w:rPr>
          <w:sz w:val="21"/>
          <w:szCs w:val="21"/>
        </w:rPr>
        <w:t>1</w:t>
      </w:r>
      <w:r w:rsidR="00CD4308">
        <w:rPr>
          <w:sz w:val="21"/>
          <w:szCs w:val="21"/>
        </w:rPr>
        <w:t>3</w:t>
      </w:r>
      <w:r w:rsidR="007E37C5" w:rsidRPr="00135045">
        <w:rPr>
          <w:sz w:val="21"/>
          <w:szCs w:val="21"/>
        </w:rPr>
        <w:t>]</w:t>
      </w:r>
      <w:r w:rsidR="007E37C5" w:rsidRPr="00135045">
        <w:rPr>
          <w:rFonts w:hint="eastAsia"/>
          <w:sz w:val="21"/>
          <w:szCs w:val="21"/>
        </w:rPr>
        <w:t>。</w:t>
      </w:r>
      <w:r w:rsidR="00135045">
        <w:rPr>
          <w:rFonts w:hint="eastAsia"/>
          <w:sz w:val="21"/>
          <w:szCs w:val="21"/>
        </w:rPr>
        <w:t>除此</w:t>
      </w:r>
      <w:r w:rsidR="00135045" w:rsidRPr="00CD4308">
        <w:rPr>
          <w:rFonts w:hint="eastAsia"/>
          <w:sz w:val="21"/>
          <w:szCs w:val="21"/>
        </w:rPr>
        <w:t>之外，E</w:t>
      </w:r>
      <w:r w:rsidR="00135045" w:rsidRPr="00CD4308">
        <w:rPr>
          <w:sz w:val="21"/>
          <w:szCs w:val="21"/>
        </w:rPr>
        <w:t>RD</w:t>
      </w:r>
      <w:r w:rsidR="00135045" w:rsidRPr="00CD4308">
        <w:rPr>
          <w:rFonts w:hint="eastAsia"/>
          <w:sz w:val="21"/>
          <w:szCs w:val="21"/>
        </w:rPr>
        <w:t>/</w:t>
      </w:r>
      <w:r w:rsidR="00135045" w:rsidRPr="00CD4308">
        <w:rPr>
          <w:sz w:val="21"/>
          <w:szCs w:val="21"/>
        </w:rPr>
        <w:t>ERS</w:t>
      </w:r>
      <w:r w:rsidR="00135045" w:rsidRPr="00CD4308">
        <w:rPr>
          <w:rFonts w:hint="eastAsia"/>
          <w:sz w:val="21"/>
          <w:szCs w:val="21"/>
        </w:rPr>
        <w:t>脑电信号还与年轻和老年健康成年人工作记忆中的认知控制[</w:t>
      </w:r>
      <w:r w:rsidR="00702297" w:rsidRPr="00CD4308">
        <w:rPr>
          <w:sz w:val="21"/>
          <w:szCs w:val="21"/>
        </w:rPr>
        <w:t>1</w:t>
      </w:r>
      <w:r w:rsidR="00CD4308" w:rsidRPr="00CD4308">
        <w:rPr>
          <w:sz w:val="21"/>
          <w:szCs w:val="21"/>
        </w:rPr>
        <w:t>4</w:t>
      </w:r>
      <w:r w:rsidR="00702297" w:rsidRPr="00CD4308">
        <w:rPr>
          <w:rFonts w:hint="eastAsia"/>
          <w:sz w:val="21"/>
          <w:szCs w:val="21"/>
        </w:rPr>
        <w:t>，1</w:t>
      </w:r>
      <w:r w:rsidR="00CD4308" w:rsidRPr="00CD4308">
        <w:rPr>
          <w:sz w:val="21"/>
          <w:szCs w:val="21"/>
        </w:rPr>
        <w:t>5</w:t>
      </w:r>
      <w:r w:rsidR="00135045" w:rsidRPr="00CD4308">
        <w:rPr>
          <w:sz w:val="21"/>
          <w:szCs w:val="21"/>
        </w:rPr>
        <w:t>]</w:t>
      </w:r>
      <w:r w:rsidR="001E6D7A" w:rsidRPr="00CD4308">
        <w:rPr>
          <w:rFonts w:hint="eastAsia"/>
          <w:sz w:val="21"/>
          <w:szCs w:val="21"/>
        </w:rPr>
        <w:t>、语言记忆[</w:t>
      </w:r>
      <w:r w:rsidR="00702297" w:rsidRPr="00CD4308">
        <w:rPr>
          <w:sz w:val="21"/>
          <w:szCs w:val="21"/>
        </w:rPr>
        <w:t>1</w:t>
      </w:r>
      <w:r w:rsidR="00CD4308" w:rsidRPr="00CD4308">
        <w:rPr>
          <w:sz w:val="21"/>
          <w:szCs w:val="21"/>
        </w:rPr>
        <w:t>6</w:t>
      </w:r>
      <w:r w:rsidR="001E6D7A" w:rsidRPr="00CD4308">
        <w:rPr>
          <w:sz w:val="21"/>
          <w:szCs w:val="21"/>
        </w:rPr>
        <w:t>]</w:t>
      </w:r>
      <w:r w:rsidR="001E6D7A" w:rsidRPr="00CD4308">
        <w:rPr>
          <w:rFonts w:hint="eastAsia"/>
          <w:sz w:val="21"/>
          <w:szCs w:val="21"/>
        </w:rPr>
        <w:t>以及中风[</w:t>
      </w:r>
      <w:r w:rsidR="001E6D7A" w:rsidRPr="00CD4308">
        <w:rPr>
          <w:sz w:val="21"/>
          <w:szCs w:val="21"/>
        </w:rPr>
        <w:t>1</w:t>
      </w:r>
      <w:r w:rsidR="00CD4308" w:rsidRPr="00CD4308">
        <w:rPr>
          <w:sz w:val="21"/>
          <w:szCs w:val="21"/>
        </w:rPr>
        <w:t>7</w:t>
      </w:r>
      <w:r w:rsidR="001E6D7A" w:rsidRPr="00CD4308">
        <w:rPr>
          <w:sz w:val="21"/>
          <w:szCs w:val="21"/>
        </w:rPr>
        <w:t>]</w:t>
      </w:r>
      <w:r w:rsidR="001E6D7A" w:rsidRPr="00CD4308">
        <w:rPr>
          <w:rFonts w:hint="eastAsia"/>
          <w:sz w:val="21"/>
          <w:szCs w:val="21"/>
        </w:rPr>
        <w:t>等生理现象有着紧密的关系。</w:t>
      </w:r>
      <w:commentRangeStart w:id="7"/>
    </w:p>
    <w:p w14:paraId="46BAE725" w14:textId="7CABF7A9" w:rsidR="001E6D7A" w:rsidRDefault="001E6D7A" w:rsidP="00C83834">
      <w:pPr>
        <w:pStyle w:val="a3"/>
        <w:spacing w:before="0" w:beforeAutospacing="0" w:after="0" w:afterAutospacing="0"/>
        <w:ind w:firstLineChars="200" w:firstLine="420"/>
        <w:jc w:val="both"/>
        <w:rPr>
          <w:rFonts w:ascii="Times New Roman" w:hAnsi="Times New Roman" w:cs="Times New Roman"/>
          <w:color w:val="222222"/>
          <w:sz w:val="21"/>
          <w:szCs w:val="21"/>
          <w:shd w:val="clear" w:color="auto" w:fill="FFFFFF"/>
        </w:rPr>
      </w:pPr>
      <w:r>
        <w:rPr>
          <w:rFonts w:ascii="Times New Roman" w:hAnsi="Times New Roman" w:cs="Times New Roman" w:hint="eastAsia"/>
          <w:color w:val="222222"/>
          <w:sz w:val="21"/>
          <w:szCs w:val="21"/>
          <w:shd w:val="clear" w:color="auto" w:fill="FFFFFF"/>
        </w:rPr>
        <w:t>然而，</w:t>
      </w:r>
      <w:r w:rsidR="001F2887" w:rsidRPr="001F2887">
        <w:rPr>
          <w:rFonts w:ascii="Times New Roman" w:hAnsi="Times New Roman" w:cs="Times New Roman" w:hint="eastAsia"/>
          <w:color w:val="222222"/>
          <w:sz w:val="21"/>
          <w:szCs w:val="21"/>
          <w:shd w:val="clear" w:color="auto" w:fill="FFFFFF"/>
        </w:rPr>
        <w:t>参与者准备脑电图数据收集可能很耗时，可能需要专门的设备，如帽子或电极，安装在参与者的头部。这可能会增加设置和开始实验所需的时间。</w:t>
      </w:r>
      <w:bookmarkStart w:id="8" w:name="_GoBack"/>
      <w:r w:rsidR="001F2887" w:rsidRPr="001F2887">
        <w:rPr>
          <w:rFonts w:ascii="Times New Roman" w:hAnsi="Times New Roman" w:cs="Times New Roman" w:hint="eastAsia"/>
          <w:color w:val="222222"/>
          <w:sz w:val="21"/>
          <w:szCs w:val="21"/>
          <w:shd w:val="clear" w:color="auto" w:fill="FFFFFF"/>
        </w:rPr>
        <w:t>由于实际的考虑，如参与者不舒服或需要频繁更换电极，脑电图数据的收集通常受到可用记录时间的限制</w:t>
      </w:r>
      <w:r w:rsidR="00C83834">
        <w:rPr>
          <w:rFonts w:ascii="Times New Roman" w:hAnsi="Times New Roman" w:cs="Times New Roman" w:hint="eastAsia"/>
          <w:color w:val="222222"/>
          <w:sz w:val="21"/>
          <w:szCs w:val="21"/>
          <w:shd w:val="clear" w:color="auto" w:fill="FFFFFF"/>
        </w:rPr>
        <w:t>，在采集脑电的过程中需要多次重复实验，实验者会因为疲惫造成数据偏差，并且多次重复的数据的采集需要大量时间</w:t>
      </w:r>
      <w:r w:rsidR="001F2887" w:rsidRPr="001F2887">
        <w:rPr>
          <w:rFonts w:ascii="Times New Roman" w:hAnsi="Times New Roman" w:cs="Times New Roman" w:hint="eastAsia"/>
          <w:color w:val="222222"/>
          <w:sz w:val="21"/>
          <w:szCs w:val="21"/>
          <w:shd w:val="clear" w:color="auto" w:fill="FFFFFF"/>
        </w:rPr>
        <w:t>。这可能会限制捕捉神经活动的长期变化或分析多个试验的能力。</w:t>
      </w:r>
      <w:r w:rsidR="001F2887">
        <w:rPr>
          <w:rFonts w:ascii="Times New Roman" w:hAnsi="Times New Roman" w:cs="Times New Roman" w:hint="eastAsia"/>
          <w:color w:val="222222"/>
          <w:sz w:val="21"/>
          <w:szCs w:val="21"/>
          <w:shd w:val="clear" w:color="auto" w:fill="FFFFFF"/>
        </w:rPr>
        <w:t>此外，</w:t>
      </w:r>
      <w:r w:rsidR="001F2887" w:rsidRPr="001F2887">
        <w:rPr>
          <w:rFonts w:ascii="Times New Roman" w:hAnsi="Times New Roman" w:cs="Times New Roman"/>
          <w:color w:val="222222"/>
          <w:sz w:val="21"/>
          <w:szCs w:val="21"/>
          <w:shd w:val="clear" w:color="auto" w:fill="FFFFFF"/>
        </w:rPr>
        <w:t>脑电图数据</w:t>
      </w:r>
      <w:r w:rsidR="00C83834">
        <w:rPr>
          <w:rFonts w:ascii="Times New Roman" w:hAnsi="Times New Roman" w:cs="Times New Roman" w:hint="eastAsia"/>
          <w:color w:val="222222"/>
          <w:sz w:val="21"/>
          <w:szCs w:val="21"/>
          <w:shd w:val="clear" w:color="auto" w:fill="FFFFFF"/>
        </w:rPr>
        <w:t>集仅</w:t>
      </w:r>
      <w:r w:rsidR="001F2887" w:rsidRPr="001F2887">
        <w:rPr>
          <w:rFonts w:ascii="Times New Roman" w:hAnsi="Times New Roman" w:cs="Times New Roman"/>
          <w:color w:val="222222"/>
          <w:sz w:val="21"/>
          <w:szCs w:val="21"/>
          <w:shd w:val="clear" w:color="auto" w:fill="FFFFFF"/>
        </w:rPr>
        <w:t>限于记录会话的持续时间，这可能无法覆盖正在研究的任务或行为的整个持续时间。这可能会限制捕捉在记录周期之外发生的神经活动变化的能力</w:t>
      </w:r>
      <w:r w:rsidR="001F2887">
        <w:rPr>
          <w:rFonts w:ascii="Times New Roman" w:hAnsi="Times New Roman" w:cs="Times New Roman" w:hint="eastAsia"/>
          <w:color w:val="222222"/>
          <w:sz w:val="21"/>
          <w:szCs w:val="21"/>
          <w:shd w:val="clear" w:color="auto" w:fill="FFFFFF"/>
        </w:rPr>
        <w:t>。</w:t>
      </w:r>
      <w:r w:rsidR="00C83834">
        <w:rPr>
          <w:rFonts w:ascii="Times New Roman" w:hAnsi="Times New Roman" w:cs="Times New Roman" w:hint="eastAsia"/>
          <w:color w:val="222222"/>
          <w:sz w:val="21"/>
          <w:szCs w:val="21"/>
          <w:shd w:val="clear" w:color="auto" w:fill="FFFFFF"/>
        </w:rPr>
        <w:t>另外</w:t>
      </w:r>
      <w:r w:rsidR="001F2887" w:rsidRPr="001F2887">
        <w:rPr>
          <w:rFonts w:ascii="Times New Roman" w:hAnsi="Times New Roman" w:cs="Times New Roman" w:hint="eastAsia"/>
          <w:color w:val="222222"/>
          <w:sz w:val="21"/>
          <w:szCs w:val="21"/>
          <w:shd w:val="clear" w:color="auto" w:fill="FFFFFF"/>
        </w:rPr>
        <w:t>公开可用的</w:t>
      </w:r>
      <w:r w:rsidR="001F2887" w:rsidRPr="001F2887">
        <w:rPr>
          <w:rFonts w:ascii="Times New Roman" w:hAnsi="Times New Roman" w:cs="Times New Roman"/>
          <w:color w:val="222222"/>
          <w:sz w:val="21"/>
          <w:szCs w:val="21"/>
          <w:shd w:val="clear" w:color="auto" w:fill="FFFFFF"/>
        </w:rPr>
        <w:t>EEG</w:t>
      </w:r>
      <w:r w:rsidR="001F2887" w:rsidRPr="001F2887">
        <w:rPr>
          <w:rFonts w:ascii="Times New Roman" w:hAnsi="Times New Roman" w:cs="Times New Roman"/>
          <w:color w:val="222222"/>
          <w:sz w:val="21"/>
          <w:szCs w:val="21"/>
          <w:shd w:val="clear" w:color="auto" w:fill="FFFFFF"/>
        </w:rPr>
        <w:t>数据集可能没有经过严格的质量控制措施，如视觉检查、伪影剔除或降噪。这可能会导致有噪声或不可靠的数据，从而影响后续的分析</w:t>
      </w:r>
      <w:r w:rsidR="00EE2634">
        <w:rPr>
          <w:rFonts w:ascii="Times New Roman" w:hAnsi="Times New Roman" w:cs="Times New Roman" w:hint="eastAsia"/>
          <w:color w:val="222222"/>
          <w:sz w:val="21"/>
          <w:szCs w:val="21"/>
          <w:shd w:val="clear" w:color="auto" w:fill="FFFFFF"/>
        </w:rPr>
        <w:t>。</w:t>
      </w:r>
      <w:commentRangeEnd w:id="7"/>
      <w:r w:rsidR="00F3248A">
        <w:rPr>
          <w:rStyle w:val="a5"/>
          <w:rFonts w:asciiTheme="minorHAnsi" w:eastAsiaTheme="minorEastAsia" w:hAnsiTheme="minorHAnsi" w:cstheme="minorBidi"/>
          <w:kern w:val="2"/>
        </w:rPr>
        <w:commentReference w:id="7"/>
      </w:r>
      <w:bookmarkEnd w:id="8"/>
    </w:p>
    <w:p w14:paraId="6C48FEEF" w14:textId="77344C70" w:rsidR="00002BC7" w:rsidRPr="007E37C5" w:rsidRDefault="00002BC7" w:rsidP="00CD4308">
      <w:pPr>
        <w:pStyle w:val="a3"/>
        <w:spacing w:before="0" w:beforeAutospacing="0"/>
        <w:ind w:firstLineChars="200" w:firstLine="420"/>
        <w:rPr>
          <w:rFonts w:ascii="Times New Roman" w:hAnsi="Times New Roman" w:cs="Times New Roman"/>
          <w:color w:val="222222"/>
          <w:sz w:val="21"/>
          <w:szCs w:val="21"/>
          <w:shd w:val="clear" w:color="auto" w:fill="FFFFFF"/>
        </w:rPr>
      </w:pPr>
      <w:r>
        <w:rPr>
          <w:rFonts w:ascii="Times New Roman" w:hAnsi="Times New Roman" w:cs="Times New Roman" w:hint="eastAsia"/>
          <w:color w:val="222222"/>
          <w:sz w:val="21"/>
          <w:szCs w:val="21"/>
          <w:shd w:val="clear" w:color="auto" w:fill="FFFFFF"/>
        </w:rPr>
        <w:t>为了解决上述问题，本研究提出</w:t>
      </w:r>
      <w:r w:rsidR="008D3FAB">
        <w:rPr>
          <w:rFonts w:ascii="Times New Roman" w:hAnsi="Times New Roman" w:cs="Times New Roman" w:hint="eastAsia"/>
          <w:color w:val="222222"/>
          <w:sz w:val="21"/>
          <w:szCs w:val="21"/>
          <w:shd w:val="clear" w:color="auto" w:fill="FFFFFF"/>
        </w:rPr>
        <w:t>使用神经质量模型</w:t>
      </w:r>
      <w:r>
        <w:rPr>
          <w:rFonts w:ascii="Times New Roman" w:hAnsi="Times New Roman" w:cs="Times New Roman" w:hint="eastAsia"/>
          <w:color w:val="222222"/>
          <w:sz w:val="21"/>
          <w:szCs w:val="21"/>
          <w:shd w:val="clear" w:color="auto" w:fill="FFFFFF"/>
        </w:rPr>
        <w:t>根据</w:t>
      </w:r>
      <w:r w:rsidR="008D3FAB">
        <w:rPr>
          <w:rFonts w:ascii="Times New Roman" w:hAnsi="Times New Roman" w:cs="Times New Roman" w:hint="eastAsia"/>
          <w:color w:val="222222"/>
          <w:sz w:val="21"/>
          <w:szCs w:val="21"/>
          <w:shd w:val="clear" w:color="auto" w:fill="FFFFFF"/>
        </w:rPr>
        <w:t>运动相关事件同步和去同步的脑电信号特征</w:t>
      </w:r>
      <w:r w:rsidR="00CD4308">
        <w:rPr>
          <w:rFonts w:ascii="Times New Roman" w:hAnsi="Times New Roman" w:cs="Times New Roman" w:hint="eastAsia"/>
          <w:color w:val="222222"/>
          <w:sz w:val="21"/>
          <w:szCs w:val="21"/>
          <w:shd w:val="clear" w:color="auto" w:fill="FFFFFF"/>
        </w:rPr>
        <w:t>合成</w:t>
      </w:r>
      <w:r w:rsidR="008D3FAB">
        <w:rPr>
          <w:rFonts w:ascii="Times New Roman" w:hAnsi="Times New Roman" w:cs="Times New Roman" w:hint="eastAsia"/>
          <w:color w:val="222222"/>
          <w:sz w:val="21"/>
          <w:szCs w:val="21"/>
          <w:shd w:val="clear" w:color="auto" w:fill="FFFFFF"/>
        </w:rPr>
        <w:t>相应的脑电信号。</w:t>
      </w:r>
      <w:r w:rsidR="00702297">
        <w:rPr>
          <w:rFonts w:ascii="Times New Roman" w:hAnsi="Times New Roman" w:cs="Times New Roman" w:hint="eastAsia"/>
          <w:color w:val="222222"/>
          <w:sz w:val="21"/>
          <w:szCs w:val="21"/>
          <w:shd w:val="clear" w:color="auto" w:fill="FFFFFF"/>
        </w:rPr>
        <w:t>根据</w:t>
      </w:r>
      <w:r w:rsidR="000B675F">
        <w:rPr>
          <w:rFonts w:ascii="Times New Roman" w:hAnsi="Times New Roman" w:cs="Times New Roman" w:hint="eastAsia"/>
          <w:color w:val="222222"/>
          <w:sz w:val="21"/>
          <w:szCs w:val="21"/>
          <w:shd w:val="clear" w:color="auto" w:fill="FFFFFF"/>
        </w:rPr>
        <w:t>E</w:t>
      </w:r>
      <w:r w:rsidR="000B675F">
        <w:rPr>
          <w:rFonts w:ascii="Times New Roman" w:hAnsi="Times New Roman" w:cs="Times New Roman"/>
          <w:color w:val="222222"/>
          <w:sz w:val="21"/>
          <w:szCs w:val="21"/>
          <w:shd w:val="clear" w:color="auto" w:fill="FFFFFF"/>
        </w:rPr>
        <w:t>RD/ER</w:t>
      </w:r>
      <w:r w:rsidR="000B675F" w:rsidRPr="00702297">
        <w:rPr>
          <w:rFonts w:ascii="Times New Roman" w:hAnsi="Times New Roman" w:cs="Times New Roman" w:hint="eastAsia"/>
          <w:color w:val="222222"/>
          <w:sz w:val="21"/>
          <w:szCs w:val="21"/>
          <w:shd w:val="clear" w:color="auto" w:fill="FFFFFF"/>
        </w:rPr>
        <w:t>进行单侧肢体运动或想象力锻炼时，大脑同侧运动感觉区</w:t>
      </w:r>
      <w:r w:rsidR="000B675F" w:rsidRPr="00784905">
        <w:rPr>
          <w:rFonts w:ascii="Times New Roman" w:hAnsi="Times New Roman" w:cs="Times New Roman" w:hint="eastAsia"/>
          <w:color w:val="222222"/>
          <w:sz w:val="21"/>
          <w:szCs w:val="21"/>
          <w:shd w:val="clear" w:color="auto" w:fill="FFFFFF"/>
        </w:rPr>
        <w:t>μ</w:t>
      </w:r>
      <w:r w:rsidR="000B675F" w:rsidRPr="00702297">
        <w:rPr>
          <w:rFonts w:ascii="Times New Roman" w:hAnsi="Times New Roman" w:cs="Times New Roman" w:hint="eastAsia"/>
          <w:color w:val="222222"/>
          <w:sz w:val="21"/>
          <w:szCs w:val="21"/>
          <w:shd w:val="clear" w:color="auto" w:fill="FFFFFF"/>
        </w:rPr>
        <w:t>/</w:t>
      </w:r>
      <w:r w:rsidR="000B675F" w:rsidRPr="00702297">
        <w:rPr>
          <w:rFonts w:ascii="Times New Roman" w:hAnsi="Times New Roman" w:cs="Times New Roman" w:hint="eastAsia"/>
          <w:color w:val="222222"/>
          <w:sz w:val="21"/>
          <w:szCs w:val="21"/>
          <w:shd w:val="clear" w:color="auto" w:fill="FFFFFF"/>
        </w:rPr>
        <w:t>β节律幅值会增加，产生事件相关同步</w:t>
      </w:r>
      <w:r w:rsidR="000B675F" w:rsidRPr="00702297">
        <w:rPr>
          <w:rFonts w:ascii="Times New Roman" w:hAnsi="Times New Roman" w:cs="Times New Roman" w:hint="eastAsia"/>
          <w:color w:val="222222"/>
          <w:sz w:val="21"/>
          <w:szCs w:val="21"/>
          <w:shd w:val="clear" w:color="auto" w:fill="FFFFFF"/>
        </w:rPr>
        <w:t>(ERS)</w:t>
      </w:r>
      <w:r w:rsidR="000B675F" w:rsidRPr="00702297">
        <w:rPr>
          <w:rFonts w:ascii="Times New Roman" w:hAnsi="Times New Roman" w:cs="Times New Roman" w:hint="eastAsia"/>
          <w:color w:val="222222"/>
          <w:sz w:val="21"/>
          <w:szCs w:val="21"/>
          <w:shd w:val="clear" w:color="auto" w:fill="FFFFFF"/>
        </w:rPr>
        <w:t>，而对侧</w:t>
      </w:r>
      <w:r w:rsidR="000B675F" w:rsidRPr="00784905">
        <w:rPr>
          <w:rFonts w:ascii="Times New Roman" w:hAnsi="Times New Roman" w:cs="Times New Roman" w:hint="eastAsia"/>
          <w:color w:val="222222"/>
          <w:sz w:val="21"/>
          <w:szCs w:val="21"/>
          <w:shd w:val="clear" w:color="auto" w:fill="FFFFFF"/>
        </w:rPr>
        <w:t>μ</w:t>
      </w:r>
      <w:r w:rsidR="000B675F" w:rsidRPr="00702297">
        <w:rPr>
          <w:rFonts w:ascii="Times New Roman" w:hAnsi="Times New Roman" w:cs="Times New Roman" w:hint="eastAsia"/>
          <w:color w:val="222222"/>
          <w:sz w:val="21"/>
          <w:szCs w:val="21"/>
          <w:shd w:val="clear" w:color="auto" w:fill="FFFFFF"/>
        </w:rPr>
        <w:t>/</w:t>
      </w:r>
      <w:r w:rsidR="000B675F" w:rsidRPr="00784905">
        <w:rPr>
          <w:rFonts w:ascii="Times New Roman" w:hAnsi="Times New Roman" w:cs="Times New Roman"/>
          <w:color w:val="222222"/>
          <w:sz w:val="21"/>
          <w:szCs w:val="21"/>
          <w:shd w:val="clear" w:color="auto" w:fill="FFFFFF"/>
        </w:rPr>
        <w:t>β</w:t>
      </w:r>
      <w:r w:rsidR="000B675F" w:rsidRPr="00702297">
        <w:rPr>
          <w:rFonts w:ascii="Times New Roman" w:hAnsi="Times New Roman" w:cs="Times New Roman" w:hint="eastAsia"/>
          <w:color w:val="222222"/>
          <w:sz w:val="21"/>
          <w:szCs w:val="21"/>
          <w:shd w:val="clear" w:color="auto" w:fill="FFFFFF"/>
        </w:rPr>
        <w:t>节律幅值会降低，产生事件相关去同步</w:t>
      </w:r>
      <w:r w:rsidR="000B675F" w:rsidRPr="00702297">
        <w:rPr>
          <w:rFonts w:ascii="Times New Roman" w:hAnsi="Times New Roman" w:cs="Times New Roman" w:hint="eastAsia"/>
          <w:color w:val="222222"/>
          <w:sz w:val="21"/>
          <w:szCs w:val="21"/>
          <w:shd w:val="clear" w:color="auto" w:fill="FFFFFF"/>
        </w:rPr>
        <w:t>(ERD)[1</w:t>
      </w:r>
      <w:r w:rsidR="000B675F">
        <w:rPr>
          <w:rFonts w:ascii="Times New Roman" w:hAnsi="Times New Roman" w:cs="Times New Roman"/>
          <w:color w:val="222222"/>
          <w:sz w:val="21"/>
          <w:szCs w:val="21"/>
          <w:shd w:val="clear" w:color="auto" w:fill="FFFFFF"/>
        </w:rPr>
        <w:t>9</w:t>
      </w:r>
      <w:r w:rsidR="000B675F" w:rsidRPr="00702297">
        <w:rPr>
          <w:rFonts w:ascii="Times New Roman" w:hAnsi="Times New Roman" w:cs="Times New Roman" w:hint="eastAsia"/>
          <w:color w:val="222222"/>
          <w:sz w:val="21"/>
          <w:szCs w:val="21"/>
          <w:shd w:val="clear" w:color="auto" w:fill="FFFFFF"/>
        </w:rPr>
        <w:t>]</w:t>
      </w:r>
      <w:r w:rsidR="000B675F">
        <w:rPr>
          <w:rFonts w:ascii="Times New Roman" w:hAnsi="Times New Roman" w:cs="Times New Roman" w:hint="eastAsia"/>
          <w:color w:val="222222"/>
          <w:sz w:val="21"/>
          <w:szCs w:val="21"/>
          <w:shd w:val="clear" w:color="auto" w:fill="FFFFFF"/>
        </w:rPr>
        <w:t>的特征</w:t>
      </w:r>
      <w:r w:rsidR="00702297">
        <w:rPr>
          <w:rFonts w:ascii="Times New Roman" w:hAnsi="Times New Roman" w:cs="Times New Roman" w:hint="eastAsia"/>
          <w:color w:val="222222"/>
          <w:sz w:val="21"/>
          <w:szCs w:val="21"/>
          <w:shd w:val="clear" w:color="auto" w:fill="FFFFFF"/>
        </w:rPr>
        <w:t>，本文选用神经质量模型来合成</w:t>
      </w:r>
      <w:r w:rsidR="00702297">
        <w:rPr>
          <w:rFonts w:ascii="Times New Roman" w:hAnsi="Times New Roman" w:cs="Times New Roman" w:hint="eastAsia"/>
          <w:color w:val="222222"/>
          <w:sz w:val="21"/>
          <w:szCs w:val="21"/>
          <w:shd w:val="clear" w:color="auto" w:fill="FFFFFF"/>
        </w:rPr>
        <w:t>E</w:t>
      </w:r>
      <w:r w:rsidR="00702297">
        <w:rPr>
          <w:rFonts w:ascii="Times New Roman" w:hAnsi="Times New Roman" w:cs="Times New Roman"/>
          <w:color w:val="222222"/>
          <w:sz w:val="21"/>
          <w:szCs w:val="21"/>
          <w:shd w:val="clear" w:color="auto" w:fill="FFFFFF"/>
        </w:rPr>
        <w:t>RD/ERS</w:t>
      </w:r>
      <w:r w:rsidR="00702297">
        <w:rPr>
          <w:rFonts w:ascii="Times New Roman" w:hAnsi="Times New Roman" w:cs="Times New Roman" w:hint="eastAsia"/>
          <w:color w:val="222222"/>
          <w:sz w:val="21"/>
          <w:szCs w:val="21"/>
          <w:shd w:val="clear" w:color="auto" w:fill="FFFFFF"/>
        </w:rPr>
        <w:t>信号。神经</w:t>
      </w:r>
      <w:r w:rsidR="00632EF2">
        <w:rPr>
          <w:rFonts w:ascii="Times New Roman" w:hAnsi="Times New Roman" w:cs="Times New Roman" w:hint="eastAsia"/>
          <w:color w:val="222222"/>
          <w:sz w:val="21"/>
          <w:szCs w:val="21"/>
          <w:shd w:val="clear" w:color="auto" w:fill="FFFFFF"/>
        </w:rPr>
        <w:t>元群</w:t>
      </w:r>
      <w:r w:rsidR="00702297">
        <w:rPr>
          <w:rFonts w:ascii="Times New Roman" w:hAnsi="Times New Roman" w:cs="Times New Roman" w:hint="eastAsia"/>
          <w:color w:val="222222"/>
          <w:sz w:val="21"/>
          <w:szCs w:val="21"/>
          <w:shd w:val="clear" w:color="auto" w:fill="FFFFFF"/>
        </w:rPr>
        <w:t>模型</w:t>
      </w:r>
      <w:r w:rsidR="00632EF2">
        <w:rPr>
          <w:rFonts w:ascii="Times New Roman" w:hAnsi="Times New Roman" w:cs="Times New Roman" w:hint="eastAsia"/>
          <w:color w:val="222222"/>
          <w:sz w:val="21"/>
          <w:szCs w:val="21"/>
          <w:shd w:val="clear" w:color="auto" w:fill="FFFFFF"/>
        </w:rPr>
        <w:t>(</w:t>
      </w:r>
      <w:r w:rsidR="00632EF2">
        <w:rPr>
          <w:rFonts w:ascii="Times New Roman" w:hAnsi="Times New Roman" w:cs="Times New Roman"/>
          <w:color w:val="222222"/>
          <w:sz w:val="21"/>
          <w:szCs w:val="21"/>
          <w:shd w:val="clear" w:color="auto" w:fill="FFFFFF"/>
        </w:rPr>
        <w:t>Neural Mass Model, NMM)</w:t>
      </w:r>
      <w:r w:rsidR="00632EF2">
        <w:rPr>
          <w:rFonts w:ascii="Times New Roman" w:hAnsi="Times New Roman" w:cs="Times New Roman" w:hint="eastAsia"/>
          <w:color w:val="222222"/>
          <w:sz w:val="21"/>
          <w:szCs w:val="21"/>
          <w:shd w:val="clear" w:color="auto" w:fill="FFFFFF"/>
        </w:rPr>
        <w:t>是一种宏观模型，是最著名的以群基础模</w:t>
      </w:r>
      <w:r w:rsidR="00632EF2">
        <w:rPr>
          <w:rFonts w:ascii="Times New Roman" w:hAnsi="Times New Roman" w:cs="Times New Roman" w:hint="eastAsia"/>
          <w:color w:val="222222"/>
          <w:sz w:val="21"/>
          <w:szCs w:val="21"/>
          <w:shd w:val="clear" w:color="auto" w:fill="FFFFFF"/>
        </w:rPr>
        <w:lastRenderedPageBreak/>
        <w:t>型之一</w:t>
      </w:r>
      <w:r w:rsidR="00632EF2">
        <w:rPr>
          <w:rFonts w:ascii="Times New Roman" w:hAnsi="Times New Roman" w:cs="Times New Roman" w:hint="eastAsia"/>
          <w:color w:val="222222"/>
          <w:sz w:val="21"/>
          <w:szCs w:val="21"/>
          <w:shd w:val="clear" w:color="auto" w:fill="FFFFFF"/>
        </w:rPr>
        <w:t>[</w:t>
      </w:r>
      <w:r w:rsidR="00CD4308">
        <w:rPr>
          <w:rFonts w:ascii="Times New Roman" w:hAnsi="Times New Roman" w:cs="Times New Roman"/>
          <w:color w:val="222222"/>
          <w:sz w:val="21"/>
          <w:szCs w:val="21"/>
          <w:shd w:val="clear" w:color="auto" w:fill="FFFFFF"/>
        </w:rPr>
        <w:t>20</w:t>
      </w:r>
      <w:r w:rsidR="00632EF2">
        <w:rPr>
          <w:rFonts w:ascii="Times New Roman" w:hAnsi="Times New Roman" w:cs="Times New Roman"/>
          <w:color w:val="222222"/>
          <w:sz w:val="21"/>
          <w:szCs w:val="21"/>
          <w:shd w:val="clear" w:color="auto" w:fill="FFFFFF"/>
        </w:rPr>
        <w:t>,</w:t>
      </w:r>
      <w:r w:rsidR="00CD4308">
        <w:rPr>
          <w:rFonts w:ascii="Times New Roman" w:hAnsi="Times New Roman" w:cs="Times New Roman"/>
          <w:color w:val="222222"/>
          <w:sz w:val="21"/>
          <w:szCs w:val="21"/>
          <w:shd w:val="clear" w:color="auto" w:fill="FFFFFF"/>
        </w:rPr>
        <w:t>2</w:t>
      </w:r>
      <w:r w:rsidR="00632EF2">
        <w:rPr>
          <w:rFonts w:ascii="Times New Roman" w:hAnsi="Times New Roman" w:cs="Times New Roman"/>
          <w:color w:val="222222"/>
          <w:sz w:val="21"/>
          <w:szCs w:val="21"/>
          <w:shd w:val="clear" w:color="auto" w:fill="FFFFFF"/>
        </w:rPr>
        <w:t>1]</w:t>
      </w:r>
      <w:r w:rsidR="00632EF2">
        <w:rPr>
          <w:rFonts w:ascii="Times New Roman" w:hAnsi="Times New Roman" w:cs="Times New Roman" w:hint="eastAsia"/>
          <w:color w:val="222222"/>
          <w:sz w:val="21"/>
          <w:szCs w:val="21"/>
          <w:shd w:val="clear" w:color="auto" w:fill="FFFFFF"/>
        </w:rPr>
        <w:t>。</w:t>
      </w:r>
      <w:r w:rsidR="00632EF2" w:rsidRPr="00632EF2">
        <w:rPr>
          <w:rFonts w:ascii="Times New Roman" w:hAnsi="Times New Roman" w:cs="Times New Roman"/>
          <w:color w:val="222222"/>
          <w:sz w:val="21"/>
          <w:szCs w:val="21"/>
          <w:shd w:val="clear" w:color="auto" w:fill="FFFFFF"/>
        </w:rPr>
        <w:t>NMM</w:t>
      </w:r>
      <w:r w:rsidR="00632EF2" w:rsidRPr="00632EF2">
        <w:rPr>
          <w:rFonts w:ascii="Times New Roman" w:hAnsi="Times New Roman" w:cs="Times New Roman"/>
          <w:color w:val="222222"/>
          <w:sz w:val="21"/>
          <w:szCs w:val="21"/>
          <w:shd w:val="clear" w:color="auto" w:fill="FFFFFF"/>
        </w:rPr>
        <w:t>是在神经元集总</w:t>
      </w:r>
      <w:r w:rsidR="00632EF2" w:rsidRPr="00632EF2">
        <w:rPr>
          <w:rFonts w:ascii="Times New Roman" w:hAnsi="Times New Roman" w:cs="Times New Roman"/>
          <w:color w:val="222222"/>
          <w:sz w:val="21"/>
          <w:szCs w:val="21"/>
          <w:shd w:val="clear" w:color="auto" w:fill="FFFFFF"/>
        </w:rPr>
        <w:t>(</w:t>
      </w:r>
      <w:r w:rsidR="00632EF2" w:rsidRPr="00632EF2">
        <w:rPr>
          <w:rFonts w:ascii="Times New Roman" w:hAnsi="Times New Roman" w:cs="Times New Roman"/>
          <w:color w:val="222222"/>
          <w:sz w:val="21"/>
          <w:szCs w:val="21"/>
          <w:shd w:val="clear" w:color="auto" w:fill="FFFFFF"/>
        </w:rPr>
        <w:t>具有相似特征的大量神经元组成的群</w:t>
      </w:r>
      <w:r w:rsidR="00632EF2" w:rsidRPr="00632EF2">
        <w:rPr>
          <w:rFonts w:ascii="Times New Roman" w:hAnsi="Times New Roman" w:cs="Times New Roman"/>
          <w:color w:val="222222"/>
          <w:sz w:val="21"/>
          <w:szCs w:val="21"/>
          <w:shd w:val="clear" w:color="auto" w:fill="FFFFFF"/>
        </w:rPr>
        <w:t>)</w:t>
      </w:r>
      <w:r w:rsidR="00632EF2" w:rsidRPr="00632EF2">
        <w:rPr>
          <w:rFonts w:ascii="Times New Roman" w:hAnsi="Times New Roman" w:cs="Times New Roman"/>
          <w:color w:val="222222"/>
          <w:sz w:val="21"/>
          <w:szCs w:val="21"/>
          <w:shd w:val="clear" w:color="auto" w:fill="FFFFFF"/>
        </w:rPr>
        <w:t>水平上的大脑动</w:t>
      </w:r>
      <w:r w:rsidR="00632EF2" w:rsidRPr="00632EF2">
        <w:rPr>
          <w:rFonts w:ascii="Times New Roman" w:hAnsi="Times New Roman" w:cs="Times New Roman" w:hint="eastAsia"/>
          <w:color w:val="222222"/>
          <w:sz w:val="21"/>
          <w:szCs w:val="21"/>
          <w:shd w:val="clear" w:color="auto" w:fill="FFFFFF"/>
        </w:rPr>
        <w:t>力学计算机模型之一。</w:t>
      </w:r>
      <w:r w:rsidR="00632EF2" w:rsidRPr="00632EF2">
        <w:rPr>
          <w:rFonts w:ascii="Times New Roman" w:hAnsi="Times New Roman" w:cs="Times New Roman"/>
          <w:color w:val="222222"/>
          <w:sz w:val="21"/>
          <w:szCs w:val="21"/>
          <w:shd w:val="clear" w:color="auto" w:fill="FFFFFF"/>
        </w:rPr>
        <w:t>NMM</w:t>
      </w:r>
      <w:r w:rsidR="00632EF2" w:rsidRPr="00632EF2">
        <w:rPr>
          <w:rFonts w:ascii="Times New Roman" w:hAnsi="Times New Roman" w:cs="Times New Roman"/>
          <w:color w:val="222222"/>
          <w:sz w:val="21"/>
          <w:szCs w:val="21"/>
          <w:shd w:val="clear" w:color="auto" w:fill="FFFFFF"/>
        </w:rPr>
        <w:t>是由几个组成子集，每个子集是对一个神经元群节点动</w:t>
      </w:r>
      <w:r w:rsidR="00632EF2" w:rsidRPr="00632EF2">
        <w:rPr>
          <w:rFonts w:ascii="Times New Roman" w:hAnsi="Times New Roman" w:cs="Times New Roman" w:hint="eastAsia"/>
          <w:color w:val="222222"/>
          <w:sz w:val="21"/>
          <w:szCs w:val="21"/>
          <w:shd w:val="clear" w:color="auto" w:fill="FFFFFF"/>
        </w:rPr>
        <w:t>力学</w:t>
      </w:r>
      <w:r w:rsidR="00632EF2" w:rsidRPr="00632EF2">
        <w:rPr>
          <w:rFonts w:ascii="Times New Roman" w:hAnsi="Times New Roman" w:cs="Times New Roman"/>
          <w:color w:val="222222"/>
          <w:sz w:val="21"/>
          <w:szCs w:val="21"/>
          <w:shd w:val="clear" w:color="auto" w:fill="FFFFFF"/>
        </w:rPr>
        <w:t>(“</w:t>
      </w:r>
      <w:r w:rsidR="00632EF2" w:rsidRPr="00632EF2">
        <w:rPr>
          <w:rFonts w:ascii="Times New Roman" w:hAnsi="Times New Roman" w:cs="Times New Roman"/>
          <w:color w:val="222222"/>
          <w:sz w:val="21"/>
          <w:szCs w:val="21"/>
          <w:shd w:val="clear" w:color="auto" w:fill="FFFFFF"/>
        </w:rPr>
        <w:t>平均动力学</w:t>
      </w:r>
      <w:r w:rsidR="00632EF2" w:rsidRPr="00632EF2">
        <w:rPr>
          <w:rFonts w:ascii="Times New Roman" w:hAnsi="Times New Roman" w:cs="Times New Roman"/>
          <w:color w:val="222222"/>
          <w:sz w:val="21"/>
          <w:szCs w:val="21"/>
          <w:shd w:val="clear" w:color="auto" w:fill="FFFFFF"/>
        </w:rPr>
        <w:t>”)</w:t>
      </w:r>
      <w:r w:rsidR="00632EF2" w:rsidRPr="00632EF2">
        <w:rPr>
          <w:rFonts w:ascii="Times New Roman" w:hAnsi="Times New Roman" w:cs="Times New Roman"/>
          <w:color w:val="222222"/>
          <w:sz w:val="21"/>
          <w:szCs w:val="21"/>
          <w:shd w:val="clear" w:color="auto" w:fill="FFFFFF"/>
        </w:rPr>
        <w:t>的建模</w:t>
      </w:r>
      <w:r w:rsidR="00632EF2" w:rsidRPr="00632EF2">
        <w:rPr>
          <w:rFonts w:ascii="Times New Roman" w:hAnsi="Times New Roman" w:cs="Times New Roman"/>
          <w:color w:val="222222"/>
          <w:sz w:val="21"/>
          <w:szCs w:val="21"/>
          <w:shd w:val="clear" w:color="auto" w:fill="FFFFFF"/>
        </w:rPr>
        <w:t>[</w:t>
      </w:r>
      <w:r w:rsidR="00CD4308">
        <w:rPr>
          <w:rFonts w:ascii="Times New Roman" w:hAnsi="Times New Roman" w:cs="Times New Roman"/>
          <w:color w:val="222222"/>
          <w:sz w:val="21"/>
          <w:szCs w:val="21"/>
          <w:shd w:val="clear" w:color="auto" w:fill="FFFFFF"/>
        </w:rPr>
        <w:t>22</w:t>
      </w:r>
      <w:r w:rsidR="00632EF2" w:rsidRPr="00632EF2">
        <w:rPr>
          <w:rFonts w:ascii="Times New Roman" w:hAnsi="Times New Roman" w:cs="Times New Roman"/>
          <w:color w:val="222222"/>
          <w:sz w:val="21"/>
          <w:szCs w:val="21"/>
          <w:shd w:val="clear" w:color="auto" w:fill="FFFFFF"/>
        </w:rPr>
        <w:t>,</w:t>
      </w:r>
      <w:r w:rsidR="00632EF2">
        <w:rPr>
          <w:rFonts w:ascii="Times New Roman" w:hAnsi="Times New Roman" w:cs="Times New Roman"/>
          <w:color w:val="222222"/>
          <w:sz w:val="21"/>
          <w:szCs w:val="21"/>
          <w:shd w:val="clear" w:color="auto" w:fill="FFFFFF"/>
        </w:rPr>
        <w:t>2</w:t>
      </w:r>
      <w:r w:rsidR="00CD4308">
        <w:rPr>
          <w:rFonts w:ascii="Times New Roman" w:hAnsi="Times New Roman" w:cs="Times New Roman"/>
          <w:color w:val="222222"/>
          <w:sz w:val="21"/>
          <w:szCs w:val="21"/>
          <w:shd w:val="clear" w:color="auto" w:fill="FFFFFF"/>
        </w:rPr>
        <w:t>3</w:t>
      </w:r>
      <w:r w:rsidR="00632EF2">
        <w:rPr>
          <w:rFonts w:ascii="Times New Roman" w:hAnsi="Times New Roman" w:cs="Times New Roman"/>
          <w:color w:val="222222"/>
          <w:sz w:val="21"/>
          <w:szCs w:val="21"/>
          <w:shd w:val="clear" w:color="auto" w:fill="FFFFFF"/>
        </w:rPr>
        <w:t>]</w:t>
      </w:r>
      <w:r w:rsidR="00632EF2">
        <w:rPr>
          <w:rFonts w:ascii="Times New Roman" w:hAnsi="Times New Roman" w:cs="Times New Roman" w:hint="eastAsia"/>
          <w:color w:val="222222"/>
          <w:sz w:val="21"/>
          <w:szCs w:val="21"/>
          <w:shd w:val="clear" w:color="auto" w:fill="FFFFFF"/>
        </w:rPr>
        <w:t>，可以通过调节</w:t>
      </w:r>
      <w:r w:rsidR="00632EF2">
        <w:rPr>
          <w:rFonts w:ascii="Times New Roman" w:hAnsi="Times New Roman" w:cs="Times New Roman" w:hint="eastAsia"/>
          <w:color w:val="222222"/>
          <w:sz w:val="21"/>
          <w:szCs w:val="21"/>
          <w:shd w:val="clear" w:color="auto" w:fill="FFFFFF"/>
        </w:rPr>
        <w:t>N</w:t>
      </w:r>
      <w:r w:rsidR="00632EF2">
        <w:rPr>
          <w:rFonts w:ascii="Times New Roman" w:hAnsi="Times New Roman" w:cs="Times New Roman"/>
          <w:color w:val="222222"/>
          <w:sz w:val="21"/>
          <w:szCs w:val="21"/>
          <w:shd w:val="clear" w:color="auto" w:fill="FFFFFF"/>
        </w:rPr>
        <w:t>MM</w:t>
      </w:r>
      <w:r w:rsidR="00632EF2">
        <w:rPr>
          <w:rFonts w:ascii="Times New Roman" w:hAnsi="Times New Roman" w:cs="Times New Roman" w:hint="eastAsia"/>
          <w:color w:val="222222"/>
          <w:sz w:val="21"/>
          <w:szCs w:val="21"/>
          <w:shd w:val="clear" w:color="auto" w:fill="FFFFFF"/>
        </w:rPr>
        <w:t>模型的生理参数改变模型的状态生成不同节律的脑电信号。</w:t>
      </w:r>
      <w:r w:rsidR="0018484F">
        <w:rPr>
          <w:rFonts w:ascii="Times New Roman" w:hAnsi="Times New Roman" w:cs="Times New Roman"/>
          <w:color w:val="222222"/>
          <w:sz w:val="21"/>
          <w:szCs w:val="21"/>
          <w:shd w:val="clear" w:color="auto" w:fill="FFFFFF"/>
        </w:rPr>
        <w:t>2006</w:t>
      </w:r>
      <w:r w:rsidR="0018484F">
        <w:rPr>
          <w:rFonts w:ascii="Times New Roman" w:hAnsi="Times New Roman" w:cs="Times New Roman" w:hint="eastAsia"/>
          <w:color w:val="222222"/>
          <w:sz w:val="21"/>
          <w:szCs w:val="21"/>
          <w:shd w:val="clear" w:color="auto" w:fill="FFFFFF"/>
        </w:rPr>
        <w:t>年</w:t>
      </w:r>
      <w:r w:rsidR="0018484F" w:rsidRPr="0018484F">
        <w:rPr>
          <w:rFonts w:ascii="Times New Roman" w:hAnsi="Times New Roman" w:cs="Times New Roman"/>
          <w:color w:val="222222"/>
          <w:sz w:val="21"/>
          <w:szCs w:val="21"/>
          <w:shd w:val="clear" w:color="auto" w:fill="FFFFFF"/>
        </w:rPr>
        <w:t>Zavaglia M</w:t>
      </w:r>
      <w:r w:rsidR="0018484F" w:rsidRPr="0018484F">
        <w:rPr>
          <w:rFonts w:ascii="Times New Roman" w:hAnsi="Times New Roman" w:cs="Times New Roman" w:hint="eastAsia"/>
          <w:color w:val="222222"/>
          <w:sz w:val="21"/>
          <w:szCs w:val="21"/>
          <w:shd w:val="clear" w:color="auto" w:fill="FFFFFF"/>
        </w:rPr>
        <w:t>等人使用</w:t>
      </w:r>
      <w:r w:rsidR="0018484F">
        <w:rPr>
          <w:rFonts w:ascii="Times New Roman" w:hAnsi="Times New Roman" w:cs="Times New Roman" w:hint="eastAsia"/>
          <w:color w:val="222222"/>
          <w:sz w:val="21"/>
          <w:szCs w:val="21"/>
          <w:shd w:val="clear" w:color="auto" w:fill="FFFFFF"/>
        </w:rPr>
        <w:t>神经元群模型</w:t>
      </w:r>
      <w:r w:rsidR="0018484F">
        <w:rPr>
          <w:rFonts w:ascii="Times New Roman" w:hAnsi="Times New Roman" w:cs="Times New Roman" w:hint="eastAsia"/>
          <w:color w:val="222222"/>
          <w:sz w:val="21"/>
          <w:szCs w:val="21"/>
          <w:shd w:val="clear" w:color="auto" w:fill="FFFFFF"/>
        </w:rPr>
        <w:t>(</w:t>
      </w:r>
      <w:r w:rsidR="0018484F">
        <w:rPr>
          <w:rFonts w:ascii="Times New Roman" w:hAnsi="Times New Roman" w:cs="Times New Roman"/>
          <w:color w:val="222222"/>
          <w:sz w:val="21"/>
          <w:szCs w:val="21"/>
          <w:shd w:val="clear" w:color="auto" w:fill="FFFFFF"/>
        </w:rPr>
        <w:t>Neural Mass Model, NMM)</w:t>
      </w:r>
      <w:r w:rsidR="0018484F">
        <w:rPr>
          <w:rFonts w:ascii="Times New Roman" w:hAnsi="Times New Roman" w:cs="Times New Roman" w:hint="eastAsia"/>
          <w:color w:val="222222"/>
          <w:sz w:val="21"/>
          <w:szCs w:val="21"/>
          <w:shd w:val="clear" w:color="auto" w:fill="FFFFFF"/>
        </w:rPr>
        <w:t>模拟了认知或运动任务期间的脑电图</w:t>
      </w:r>
      <w:r w:rsidR="0018484F">
        <w:rPr>
          <w:rFonts w:ascii="Times New Roman" w:hAnsi="Times New Roman" w:cs="Times New Roman"/>
          <w:color w:val="222222"/>
          <w:sz w:val="21"/>
          <w:szCs w:val="21"/>
          <w:shd w:val="clear" w:color="auto" w:fill="FFFFFF"/>
        </w:rPr>
        <w:t>,</w:t>
      </w:r>
      <w:r w:rsidR="0018484F">
        <w:rPr>
          <w:rFonts w:ascii="Times New Roman" w:hAnsi="Times New Roman" w:cs="Times New Roman" w:hint="eastAsia"/>
          <w:color w:val="222222"/>
          <w:sz w:val="21"/>
          <w:szCs w:val="21"/>
          <w:shd w:val="clear" w:color="auto" w:fill="FFFFFF"/>
        </w:rPr>
        <w:t>证实了改变突触时间常数来模拟各种脑电图节律的可能，并将三个并行排列</w:t>
      </w:r>
      <w:r w:rsidR="0018484F">
        <w:rPr>
          <w:rFonts w:ascii="Times New Roman" w:hAnsi="Times New Roman" w:cs="Times New Roman" w:hint="eastAsia"/>
          <w:color w:val="222222"/>
          <w:sz w:val="21"/>
          <w:szCs w:val="21"/>
          <w:shd w:val="clear" w:color="auto" w:fill="FFFFFF"/>
        </w:rPr>
        <w:t>N</w:t>
      </w:r>
      <w:r w:rsidR="0018484F">
        <w:rPr>
          <w:rFonts w:ascii="Times New Roman" w:hAnsi="Times New Roman" w:cs="Times New Roman"/>
          <w:color w:val="222222"/>
          <w:sz w:val="21"/>
          <w:szCs w:val="21"/>
          <w:shd w:val="clear" w:color="auto" w:fill="FFFFFF"/>
        </w:rPr>
        <w:t>MM</w:t>
      </w:r>
      <w:r w:rsidR="0018484F">
        <w:rPr>
          <w:rFonts w:ascii="Times New Roman" w:hAnsi="Times New Roman" w:cs="Times New Roman" w:hint="eastAsia"/>
          <w:color w:val="222222"/>
          <w:sz w:val="21"/>
          <w:szCs w:val="21"/>
          <w:shd w:val="clear" w:color="auto" w:fill="FFFFFF"/>
        </w:rPr>
        <w:t>组合在一起构建成一个新的模型</w:t>
      </w:r>
      <w:r w:rsidR="0018484F">
        <w:rPr>
          <w:rFonts w:ascii="Times New Roman" w:hAnsi="Times New Roman" w:cs="Times New Roman" w:hint="eastAsia"/>
          <w:color w:val="222222"/>
          <w:sz w:val="21"/>
          <w:szCs w:val="21"/>
          <w:shd w:val="clear" w:color="auto" w:fill="FFFFFF"/>
        </w:rPr>
        <w:t>[</w:t>
      </w:r>
      <w:r w:rsidR="0018484F">
        <w:rPr>
          <w:rFonts w:ascii="Times New Roman" w:hAnsi="Times New Roman" w:cs="Times New Roman"/>
          <w:color w:val="222222"/>
          <w:sz w:val="21"/>
          <w:szCs w:val="21"/>
          <w:shd w:val="clear" w:color="auto" w:fill="FFFFFF"/>
        </w:rPr>
        <w:t>2</w:t>
      </w:r>
      <w:r w:rsidR="00CD4308">
        <w:rPr>
          <w:rFonts w:ascii="Times New Roman" w:hAnsi="Times New Roman" w:cs="Times New Roman"/>
          <w:color w:val="222222"/>
          <w:sz w:val="21"/>
          <w:szCs w:val="21"/>
          <w:shd w:val="clear" w:color="auto" w:fill="FFFFFF"/>
        </w:rPr>
        <w:t>4</w:t>
      </w:r>
      <w:r w:rsidR="0018484F">
        <w:rPr>
          <w:rFonts w:ascii="Times New Roman" w:hAnsi="Times New Roman" w:cs="Times New Roman"/>
          <w:color w:val="222222"/>
          <w:sz w:val="21"/>
          <w:szCs w:val="21"/>
          <w:shd w:val="clear" w:color="auto" w:fill="FFFFFF"/>
        </w:rPr>
        <w:t>]</w:t>
      </w:r>
      <w:r w:rsidR="0018484F">
        <w:rPr>
          <w:rFonts w:ascii="Times New Roman" w:hAnsi="Times New Roman" w:cs="Times New Roman" w:hint="eastAsia"/>
          <w:color w:val="222222"/>
          <w:sz w:val="21"/>
          <w:szCs w:val="21"/>
          <w:shd w:val="clear" w:color="auto" w:fill="FFFFFF"/>
        </w:rPr>
        <w:t>。由此得到启发，</w:t>
      </w:r>
      <w:r w:rsidR="00632EF2">
        <w:rPr>
          <w:rFonts w:ascii="Times New Roman" w:hAnsi="Times New Roman" w:cs="Times New Roman" w:hint="eastAsia"/>
          <w:color w:val="222222"/>
          <w:sz w:val="21"/>
          <w:szCs w:val="21"/>
          <w:shd w:val="clear" w:color="auto" w:fill="FFFFFF"/>
        </w:rPr>
        <w:t>可以通过</w:t>
      </w:r>
      <w:r w:rsidR="0018484F">
        <w:rPr>
          <w:rFonts w:ascii="Times New Roman" w:hAnsi="Times New Roman" w:cs="Times New Roman" w:hint="eastAsia"/>
          <w:color w:val="222222"/>
          <w:sz w:val="21"/>
          <w:szCs w:val="21"/>
          <w:shd w:val="clear" w:color="auto" w:fill="FFFFFF"/>
        </w:rPr>
        <w:t>改变突触时间常数，使</w:t>
      </w:r>
      <w:r w:rsidR="0018484F">
        <w:rPr>
          <w:rFonts w:ascii="Times New Roman" w:hAnsi="Times New Roman" w:cs="Times New Roman" w:hint="eastAsia"/>
          <w:color w:val="222222"/>
          <w:sz w:val="21"/>
          <w:szCs w:val="21"/>
          <w:shd w:val="clear" w:color="auto" w:fill="FFFFFF"/>
        </w:rPr>
        <w:t>N</w:t>
      </w:r>
      <w:r w:rsidR="0018484F">
        <w:rPr>
          <w:rFonts w:ascii="Times New Roman" w:hAnsi="Times New Roman" w:cs="Times New Roman"/>
          <w:color w:val="222222"/>
          <w:sz w:val="21"/>
          <w:szCs w:val="21"/>
          <w:shd w:val="clear" w:color="auto" w:fill="FFFFFF"/>
        </w:rPr>
        <w:t>MM</w:t>
      </w:r>
      <w:r w:rsidR="00632EF2">
        <w:rPr>
          <w:rFonts w:ascii="Times New Roman" w:hAnsi="Times New Roman" w:cs="Times New Roman" w:hint="eastAsia"/>
          <w:color w:val="222222"/>
          <w:sz w:val="21"/>
          <w:szCs w:val="21"/>
          <w:shd w:val="clear" w:color="auto" w:fill="FFFFFF"/>
        </w:rPr>
        <w:t>生成</w:t>
      </w:r>
      <w:r w:rsidR="00632EF2">
        <w:rPr>
          <w:rFonts w:cs="Times New Roman" w:hint="eastAsia"/>
          <w:color w:val="222222"/>
          <w:sz w:val="21"/>
          <w:szCs w:val="21"/>
          <w:shd w:val="clear" w:color="auto" w:fill="FFFFFF"/>
        </w:rPr>
        <w:t>μ</w:t>
      </w:r>
      <w:r w:rsidR="00632EF2" w:rsidRPr="00702297">
        <w:rPr>
          <w:rFonts w:ascii="Times New Roman" w:hAnsi="Times New Roman" w:cs="Times New Roman" w:hint="eastAsia"/>
          <w:color w:val="222222"/>
          <w:sz w:val="21"/>
          <w:szCs w:val="21"/>
          <w:shd w:val="clear" w:color="auto" w:fill="FFFFFF"/>
        </w:rPr>
        <w:t>节律和β节律</w:t>
      </w:r>
      <w:r w:rsidR="00632EF2">
        <w:rPr>
          <w:rFonts w:ascii="Times New Roman" w:hAnsi="Times New Roman" w:cs="Times New Roman" w:hint="eastAsia"/>
          <w:color w:val="222222"/>
          <w:sz w:val="21"/>
          <w:szCs w:val="21"/>
          <w:shd w:val="clear" w:color="auto" w:fill="FFFFFF"/>
        </w:rPr>
        <w:t>的波形按照一定比例进行耦合来模拟</w:t>
      </w:r>
      <w:r w:rsidR="00CD5425">
        <w:rPr>
          <w:rFonts w:ascii="Times New Roman" w:hAnsi="Times New Roman" w:cs="Times New Roman" w:hint="eastAsia"/>
          <w:color w:val="222222"/>
          <w:sz w:val="21"/>
          <w:szCs w:val="21"/>
          <w:shd w:val="clear" w:color="auto" w:fill="FFFFFF"/>
        </w:rPr>
        <w:t>E</w:t>
      </w:r>
      <w:r w:rsidR="00CD5425">
        <w:rPr>
          <w:rFonts w:ascii="Times New Roman" w:hAnsi="Times New Roman" w:cs="Times New Roman"/>
          <w:color w:val="222222"/>
          <w:sz w:val="21"/>
          <w:szCs w:val="21"/>
          <w:shd w:val="clear" w:color="auto" w:fill="FFFFFF"/>
        </w:rPr>
        <w:t>RD/ERS</w:t>
      </w:r>
      <w:r w:rsidR="00CD5425">
        <w:rPr>
          <w:rFonts w:ascii="Times New Roman" w:hAnsi="Times New Roman" w:cs="Times New Roman" w:hint="eastAsia"/>
          <w:color w:val="222222"/>
          <w:sz w:val="21"/>
          <w:szCs w:val="21"/>
          <w:shd w:val="clear" w:color="auto" w:fill="FFFFFF"/>
        </w:rPr>
        <w:t>信号。</w:t>
      </w:r>
    </w:p>
    <w:p w14:paraId="57AEAA9B" w14:textId="64EC383C" w:rsidR="00B769B7" w:rsidRDefault="00B769B7" w:rsidP="00B769B7">
      <w:pPr>
        <w:pStyle w:val="2"/>
        <w:numPr>
          <w:ilvl w:val="0"/>
          <w:numId w:val="1"/>
        </w:numPr>
      </w:pPr>
      <w:r>
        <w:t>Methods</w:t>
      </w:r>
    </w:p>
    <w:p w14:paraId="1B92C5B2" w14:textId="18A7740B" w:rsidR="007D0ACA" w:rsidRPr="007D0ACA" w:rsidRDefault="007D0ACA" w:rsidP="007D0ACA">
      <w:pPr>
        <w:pStyle w:val="3"/>
        <w:rPr>
          <w:rFonts w:ascii="宋体" w:eastAsia="宋体" w:hAnsi="宋体"/>
          <w:sz w:val="21"/>
          <w:szCs w:val="21"/>
          <w:shd w:val="clear" w:color="auto" w:fill="FFFFFF"/>
        </w:rPr>
      </w:pPr>
      <w:r w:rsidRPr="007D0ACA">
        <w:rPr>
          <w:rFonts w:ascii="宋体" w:eastAsia="宋体" w:hAnsi="宋体" w:hint="eastAsia"/>
          <w:sz w:val="21"/>
          <w:szCs w:val="21"/>
          <w:shd w:val="clear" w:color="auto" w:fill="FFFFFF"/>
        </w:rPr>
        <w:t>2</w:t>
      </w:r>
      <w:r w:rsidRPr="007D0ACA">
        <w:rPr>
          <w:rFonts w:ascii="宋体" w:eastAsia="宋体" w:hAnsi="宋体"/>
          <w:sz w:val="21"/>
          <w:szCs w:val="21"/>
          <w:shd w:val="clear" w:color="auto" w:fill="FFFFFF"/>
        </w:rPr>
        <w:t xml:space="preserve">.1 </w:t>
      </w:r>
      <w:r w:rsidRPr="007D0ACA">
        <w:rPr>
          <w:rFonts w:ascii="宋体" w:eastAsia="宋体" w:hAnsi="宋体" w:hint="eastAsia"/>
          <w:sz w:val="21"/>
          <w:szCs w:val="21"/>
          <w:shd w:val="clear" w:color="auto" w:fill="FFFFFF"/>
        </w:rPr>
        <w:t>wendling模型与</w:t>
      </w:r>
      <w:r w:rsidRPr="008945B3">
        <w:rPr>
          <w:rFonts w:ascii="Times New Roman" w:eastAsia="宋体" w:hAnsi="Times New Roman" w:cs="Times New Roman"/>
          <w:sz w:val="21"/>
          <w:szCs w:val="21"/>
          <w:shd w:val="clear" w:color="auto" w:fill="FFFFFF"/>
        </w:rPr>
        <w:t>ROI</w:t>
      </w:r>
      <w:r w:rsidRPr="007D0ACA">
        <w:rPr>
          <w:rFonts w:ascii="宋体" w:eastAsia="宋体" w:hAnsi="宋体" w:hint="eastAsia"/>
          <w:sz w:val="21"/>
          <w:szCs w:val="21"/>
          <w:shd w:val="clear" w:color="auto" w:fill="FFFFFF"/>
        </w:rPr>
        <w:t>模型</w:t>
      </w:r>
    </w:p>
    <w:p w14:paraId="6CD238ED" w14:textId="0A989BD2" w:rsidR="00D74AEE" w:rsidRDefault="007D0ACA" w:rsidP="00CD5425">
      <w:pPr>
        <w:rPr>
          <w:rFonts w:ascii="Times New Roman" w:eastAsia="宋体" w:hAnsi="Times New Roman" w:cs="Times New Roman"/>
          <w:szCs w:val="21"/>
          <w:shd w:val="clear" w:color="auto" w:fill="FFFFFF"/>
        </w:rPr>
      </w:pPr>
      <w:r w:rsidRPr="00064612">
        <w:rPr>
          <w:rFonts w:ascii="Times New Roman" w:eastAsia="宋体" w:hAnsi="Times New Roman" w:cs="Times New Roman"/>
          <w:noProof/>
          <w:sz w:val="18"/>
          <w:szCs w:val="18"/>
          <w:shd w:val="clear" w:color="auto" w:fill="FFFFFF"/>
        </w:rPr>
        <w:drawing>
          <wp:anchor distT="0" distB="0" distL="114300" distR="114300" simplePos="0" relativeHeight="251657216" behindDoc="0" locked="0" layoutInCell="1" allowOverlap="1" wp14:anchorId="5A4410C0" wp14:editId="28E726BC">
            <wp:simplePos x="0" y="0"/>
            <wp:positionH relativeFrom="margin">
              <wp:align>left</wp:align>
            </wp:positionH>
            <wp:positionV relativeFrom="paragraph">
              <wp:posOffset>919259</wp:posOffset>
            </wp:positionV>
            <wp:extent cx="5274310" cy="1955165"/>
            <wp:effectExtent l="0" t="0" r="2540" b="698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55165"/>
                    </a:xfrm>
                    <a:prstGeom prst="rect">
                      <a:avLst/>
                    </a:prstGeom>
                    <a:noFill/>
                    <a:ln>
                      <a:noFill/>
                    </a:ln>
                  </pic:spPr>
                </pic:pic>
              </a:graphicData>
            </a:graphic>
          </wp:anchor>
        </w:drawing>
      </w:r>
      <w:r w:rsidR="00CD5425" w:rsidRPr="007E5B04">
        <w:rPr>
          <w:rFonts w:ascii="Times New Roman" w:eastAsia="宋体" w:hAnsi="Times New Roman" w:cs="Times New Roman" w:hint="eastAsia"/>
          <w:szCs w:val="21"/>
          <w:shd w:val="clear" w:color="auto" w:fill="FFFFFF"/>
        </w:rPr>
        <w:t>本研究使用的</w:t>
      </w:r>
      <w:r w:rsidR="00CD5425" w:rsidRPr="007E5B04">
        <w:rPr>
          <w:rFonts w:ascii="Times New Roman" w:eastAsia="宋体" w:hAnsi="Times New Roman" w:cs="Times New Roman" w:hint="eastAsia"/>
          <w:szCs w:val="21"/>
          <w:shd w:val="clear" w:color="auto" w:fill="FFFFFF"/>
        </w:rPr>
        <w:t>N</w:t>
      </w:r>
      <w:r w:rsidR="00CD5425" w:rsidRPr="007E5B04">
        <w:rPr>
          <w:rFonts w:ascii="Times New Roman" w:eastAsia="宋体" w:hAnsi="Times New Roman" w:cs="Times New Roman"/>
          <w:szCs w:val="21"/>
          <w:shd w:val="clear" w:color="auto" w:fill="FFFFFF"/>
        </w:rPr>
        <w:t>MM</w:t>
      </w:r>
      <w:r w:rsidR="00CD5425" w:rsidRPr="007E5B04">
        <w:rPr>
          <w:rFonts w:ascii="Times New Roman" w:eastAsia="宋体" w:hAnsi="Times New Roman" w:cs="Times New Roman" w:hint="eastAsia"/>
          <w:szCs w:val="21"/>
          <w:shd w:val="clear" w:color="auto" w:fill="FFFFFF"/>
        </w:rPr>
        <w:t>模型为</w:t>
      </w:r>
      <w:r w:rsidR="007E5B04" w:rsidRPr="007E5B04">
        <w:rPr>
          <w:rFonts w:ascii="Times New Roman" w:eastAsia="宋体" w:hAnsi="Times New Roman" w:cs="Times New Roman"/>
          <w:szCs w:val="21"/>
          <w:shd w:val="clear" w:color="auto" w:fill="FFFFFF"/>
        </w:rPr>
        <w:t>Zavaglia M</w:t>
      </w:r>
      <w:r w:rsidR="007E5B04" w:rsidRPr="007E5B04">
        <w:rPr>
          <w:rFonts w:ascii="Times New Roman" w:eastAsia="宋体" w:hAnsi="Times New Roman" w:cs="Times New Roman" w:hint="eastAsia"/>
          <w:szCs w:val="21"/>
          <w:shd w:val="clear" w:color="auto" w:fill="FFFFFF"/>
        </w:rPr>
        <w:t>等人</w:t>
      </w:r>
      <w:r w:rsidR="007E5B04">
        <w:rPr>
          <w:rFonts w:ascii="Times New Roman" w:eastAsia="宋体" w:hAnsi="Times New Roman" w:cs="Times New Roman" w:hint="eastAsia"/>
          <w:szCs w:val="21"/>
          <w:shd w:val="clear" w:color="auto" w:fill="FFFFFF"/>
        </w:rPr>
        <w:t>提出的</w:t>
      </w:r>
      <w:r w:rsidR="007E5B04">
        <w:rPr>
          <w:rFonts w:ascii="Times New Roman" w:eastAsia="宋体" w:hAnsi="Times New Roman" w:cs="Times New Roman" w:hint="eastAsia"/>
          <w:szCs w:val="21"/>
          <w:shd w:val="clear" w:color="auto" w:fill="FFFFFF"/>
        </w:rPr>
        <w:t>R</w:t>
      </w:r>
      <w:r w:rsidR="007E5B04">
        <w:rPr>
          <w:rFonts w:ascii="Times New Roman" w:eastAsia="宋体" w:hAnsi="Times New Roman" w:cs="Times New Roman"/>
          <w:szCs w:val="21"/>
          <w:shd w:val="clear" w:color="auto" w:fill="FFFFFF"/>
        </w:rPr>
        <w:t>OI</w:t>
      </w:r>
      <w:r w:rsidR="007E5B04">
        <w:rPr>
          <w:rFonts w:ascii="Times New Roman" w:eastAsia="宋体" w:hAnsi="Times New Roman" w:cs="Times New Roman" w:hint="eastAsia"/>
          <w:szCs w:val="21"/>
          <w:shd w:val="clear" w:color="auto" w:fill="FFFFFF"/>
        </w:rPr>
        <w:t>神经元群模型</w:t>
      </w:r>
      <w:r w:rsidR="007E5B04">
        <w:rPr>
          <w:rFonts w:ascii="Times New Roman" w:eastAsia="宋体" w:hAnsi="Times New Roman" w:cs="Times New Roman" w:hint="eastAsia"/>
          <w:szCs w:val="21"/>
          <w:shd w:val="clear" w:color="auto" w:fill="FFFFFF"/>
        </w:rPr>
        <w:t>[</w:t>
      </w:r>
      <w:r w:rsidR="007E5B04">
        <w:rPr>
          <w:rFonts w:ascii="Times New Roman" w:eastAsia="宋体" w:hAnsi="Times New Roman" w:cs="Times New Roman"/>
          <w:szCs w:val="21"/>
          <w:shd w:val="clear" w:color="auto" w:fill="FFFFFF"/>
        </w:rPr>
        <w:t>2</w:t>
      </w:r>
      <w:r w:rsidR="00CD4308">
        <w:rPr>
          <w:rFonts w:ascii="Times New Roman" w:eastAsia="宋体" w:hAnsi="Times New Roman" w:cs="Times New Roman"/>
          <w:szCs w:val="21"/>
          <w:shd w:val="clear" w:color="auto" w:fill="FFFFFF"/>
        </w:rPr>
        <w:t>4</w:t>
      </w:r>
      <w:r w:rsidR="007E5B04">
        <w:rPr>
          <w:rFonts w:ascii="Times New Roman" w:eastAsia="宋体" w:hAnsi="Times New Roman" w:cs="Times New Roman"/>
          <w:szCs w:val="21"/>
          <w:shd w:val="clear" w:color="auto" w:fill="FFFFFF"/>
        </w:rPr>
        <w:t>]</w:t>
      </w:r>
      <w:r w:rsidR="007E5B04">
        <w:rPr>
          <w:rFonts w:ascii="Times New Roman" w:eastAsia="宋体" w:hAnsi="Times New Roman" w:cs="Times New Roman" w:hint="eastAsia"/>
          <w:szCs w:val="21"/>
          <w:shd w:val="clear" w:color="auto" w:fill="FFFFFF"/>
        </w:rPr>
        <w:t>，该模型是在</w:t>
      </w:r>
      <w:r w:rsidR="007E5B04">
        <w:rPr>
          <w:rFonts w:ascii="Times New Roman" w:eastAsia="宋体" w:hAnsi="Times New Roman" w:cs="Times New Roman"/>
          <w:szCs w:val="21"/>
          <w:shd w:val="clear" w:color="auto" w:fill="FFFFFF"/>
        </w:rPr>
        <w:t>Wendling</w:t>
      </w:r>
      <w:r w:rsidR="007E5B04">
        <w:rPr>
          <w:rFonts w:ascii="Times New Roman" w:eastAsia="宋体" w:hAnsi="Times New Roman" w:cs="Times New Roman" w:hint="eastAsia"/>
          <w:szCs w:val="21"/>
          <w:shd w:val="clear" w:color="auto" w:fill="FFFFFF"/>
        </w:rPr>
        <w:t>模型的基础上进行修改的</w:t>
      </w:r>
      <w:r w:rsidR="008915A6">
        <w:rPr>
          <w:rFonts w:ascii="Times New Roman" w:eastAsia="宋体" w:hAnsi="Times New Roman" w:cs="Times New Roman" w:hint="eastAsia"/>
          <w:szCs w:val="21"/>
          <w:shd w:val="clear" w:color="auto" w:fill="FFFFFF"/>
        </w:rPr>
        <w:t>,</w:t>
      </w:r>
      <w:r w:rsidR="008915A6">
        <w:rPr>
          <w:rFonts w:ascii="Times New Roman" w:eastAsia="宋体" w:hAnsi="Times New Roman" w:cs="Times New Roman" w:hint="eastAsia"/>
          <w:szCs w:val="21"/>
          <w:shd w:val="clear" w:color="auto" w:fill="FFFFFF"/>
        </w:rPr>
        <w:t>首先修改突触时间常数来模拟各种脑电图的</w:t>
      </w:r>
      <w:r w:rsidR="008945B3">
        <w:rPr>
          <w:rFonts w:ascii="Times New Roman" w:eastAsia="宋体" w:hAnsi="Times New Roman" w:cs="Times New Roman" w:hint="eastAsia"/>
          <w:szCs w:val="21"/>
          <w:shd w:val="clear" w:color="auto" w:fill="FFFFFF"/>
        </w:rPr>
        <w:t>动态特性</w:t>
      </w:r>
      <w:r w:rsidR="008915A6">
        <w:rPr>
          <w:rFonts w:ascii="Times New Roman" w:eastAsia="宋体" w:hAnsi="Times New Roman" w:cs="Times New Roman" w:hint="eastAsia"/>
          <w:szCs w:val="21"/>
          <w:shd w:val="clear" w:color="auto" w:fill="FFFFFF"/>
        </w:rPr>
        <w:t>，再将三个并行排列的神经质量模型组合</w:t>
      </w:r>
      <w:r w:rsidR="00CD4308">
        <w:rPr>
          <w:rFonts w:ascii="Times New Roman" w:eastAsia="宋体" w:hAnsi="Times New Roman" w:cs="Times New Roman" w:hint="eastAsia"/>
          <w:szCs w:val="21"/>
          <w:shd w:val="clear" w:color="auto" w:fill="FFFFFF"/>
        </w:rPr>
        <w:t>在</w:t>
      </w:r>
      <w:r w:rsidR="008915A6">
        <w:rPr>
          <w:rFonts w:ascii="Times New Roman" w:eastAsia="宋体" w:hAnsi="Times New Roman" w:cs="Times New Roman" w:hint="eastAsia"/>
          <w:szCs w:val="21"/>
          <w:shd w:val="clear" w:color="auto" w:fill="FFFFFF"/>
        </w:rPr>
        <w:t>一起，在此可以改变每个模型</w:t>
      </w:r>
      <w:r w:rsidR="003E71CF">
        <w:rPr>
          <w:rFonts w:ascii="Times New Roman" w:eastAsia="宋体" w:hAnsi="Times New Roman" w:cs="Times New Roman" w:hint="eastAsia"/>
          <w:szCs w:val="21"/>
          <w:shd w:val="clear" w:color="auto" w:fill="FFFFFF"/>
        </w:rPr>
        <w:t>的系数调整不同节律所占的比重。</w:t>
      </w:r>
      <w:r w:rsidR="006A2FF8">
        <w:rPr>
          <w:rFonts w:ascii="Times New Roman" w:eastAsia="宋体" w:hAnsi="Times New Roman" w:cs="Times New Roman"/>
          <w:szCs w:val="21"/>
          <w:shd w:val="clear" w:color="auto" w:fill="FFFFFF"/>
        </w:rPr>
        <w:t>Wendling</w:t>
      </w:r>
      <w:r w:rsidR="006A2FF8">
        <w:rPr>
          <w:rFonts w:ascii="Times New Roman" w:eastAsia="宋体" w:hAnsi="Times New Roman" w:cs="Times New Roman" w:hint="eastAsia"/>
          <w:szCs w:val="21"/>
          <w:shd w:val="clear" w:color="auto" w:fill="FFFFFF"/>
        </w:rPr>
        <w:t>模型如图</w:t>
      </w:r>
      <w:r w:rsidR="000B675F">
        <w:rPr>
          <w:rFonts w:ascii="Times New Roman" w:eastAsia="宋体" w:hAnsi="Times New Roman" w:cs="Times New Roman"/>
          <w:szCs w:val="21"/>
          <w:shd w:val="clear" w:color="auto" w:fill="FFFFFF"/>
        </w:rPr>
        <w:t>1(a)</w:t>
      </w:r>
      <w:r w:rsidR="006A2FF8">
        <w:rPr>
          <w:rFonts w:ascii="Times New Roman" w:eastAsia="宋体" w:hAnsi="Times New Roman" w:cs="Times New Roman" w:hint="eastAsia"/>
          <w:szCs w:val="21"/>
          <w:shd w:val="clear" w:color="auto" w:fill="FFFFFF"/>
        </w:rPr>
        <w:t>所示，</w:t>
      </w:r>
      <w:r w:rsidR="006A2FF8">
        <w:rPr>
          <w:rFonts w:ascii="Times New Roman" w:eastAsia="宋体" w:hAnsi="Times New Roman" w:cs="Times New Roman" w:hint="eastAsia"/>
          <w:szCs w:val="21"/>
          <w:shd w:val="clear" w:color="auto" w:fill="FFFFFF"/>
        </w:rPr>
        <w:t>R</w:t>
      </w:r>
      <w:r w:rsidR="006A2FF8">
        <w:rPr>
          <w:rFonts w:ascii="Times New Roman" w:eastAsia="宋体" w:hAnsi="Times New Roman" w:cs="Times New Roman"/>
          <w:szCs w:val="21"/>
          <w:shd w:val="clear" w:color="auto" w:fill="FFFFFF"/>
        </w:rPr>
        <w:t>OI</w:t>
      </w:r>
      <w:r w:rsidR="006A2FF8">
        <w:rPr>
          <w:rFonts w:ascii="Times New Roman" w:eastAsia="宋体" w:hAnsi="Times New Roman" w:cs="Times New Roman" w:hint="eastAsia"/>
          <w:szCs w:val="21"/>
          <w:shd w:val="clear" w:color="auto" w:fill="FFFFFF"/>
        </w:rPr>
        <w:t>模型如图</w:t>
      </w:r>
      <w:r w:rsidR="000B675F">
        <w:rPr>
          <w:rFonts w:ascii="Times New Roman" w:eastAsia="宋体" w:hAnsi="Times New Roman" w:cs="Times New Roman"/>
          <w:szCs w:val="21"/>
          <w:shd w:val="clear" w:color="auto" w:fill="FFFFFF"/>
        </w:rPr>
        <w:t>1(b)</w:t>
      </w:r>
      <w:commentRangeStart w:id="9"/>
      <w:commentRangeEnd w:id="9"/>
      <w:r w:rsidR="002E35ED">
        <w:rPr>
          <w:rStyle w:val="a5"/>
        </w:rPr>
        <w:commentReference w:id="9"/>
      </w:r>
      <w:r w:rsidR="006A2FF8">
        <w:rPr>
          <w:rFonts w:ascii="Times New Roman" w:eastAsia="宋体" w:hAnsi="Times New Roman" w:cs="Times New Roman" w:hint="eastAsia"/>
          <w:szCs w:val="21"/>
          <w:shd w:val="clear" w:color="auto" w:fill="FFFFFF"/>
        </w:rPr>
        <w:t>所示。</w:t>
      </w:r>
    </w:p>
    <w:p w14:paraId="3B05F133" w14:textId="2AF3DDB5" w:rsidR="007D0ACA" w:rsidRDefault="00064612" w:rsidP="00CD5425">
      <w:pPr>
        <w:rPr>
          <w:rFonts w:ascii="Times New Roman" w:eastAsia="宋体" w:hAnsi="Times New Roman" w:cs="Times New Roman"/>
          <w:sz w:val="18"/>
          <w:szCs w:val="18"/>
          <w:shd w:val="clear" w:color="auto" w:fill="FFFFFF"/>
        </w:rPr>
      </w:pPr>
      <w:r w:rsidRPr="00064612">
        <w:rPr>
          <w:rFonts w:ascii="Times New Roman" w:eastAsia="宋体" w:hAnsi="Times New Roman" w:cs="Times New Roman" w:hint="eastAsia"/>
          <w:sz w:val="18"/>
          <w:szCs w:val="18"/>
          <w:shd w:val="clear" w:color="auto" w:fill="FFFFFF"/>
        </w:rPr>
        <w:t>图</w:t>
      </w:r>
      <w:r w:rsidRPr="00064612">
        <w:rPr>
          <w:rFonts w:ascii="Times New Roman" w:eastAsia="宋体" w:hAnsi="Times New Roman" w:cs="Times New Roman" w:hint="eastAsia"/>
          <w:sz w:val="18"/>
          <w:szCs w:val="18"/>
          <w:shd w:val="clear" w:color="auto" w:fill="FFFFFF"/>
        </w:rPr>
        <w:t>1 (a)</w:t>
      </w:r>
      <w:r w:rsidRPr="00064612">
        <w:rPr>
          <w:rFonts w:ascii="Times New Roman" w:eastAsia="宋体" w:hAnsi="Times New Roman" w:cs="Times New Roman"/>
          <w:sz w:val="18"/>
          <w:szCs w:val="18"/>
          <w:shd w:val="clear" w:color="auto" w:fill="FFFFFF"/>
        </w:rPr>
        <w:t xml:space="preserve"> Wendling</w:t>
      </w:r>
      <w:r w:rsidRPr="00064612">
        <w:rPr>
          <w:rFonts w:ascii="Times New Roman" w:eastAsia="宋体" w:hAnsi="Times New Roman" w:cs="Times New Roman" w:hint="eastAsia"/>
          <w:sz w:val="18"/>
          <w:szCs w:val="18"/>
          <w:shd w:val="clear" w:color="auto" w:fill="FFFFFF"/>
        </w:rPr>
        <w:t>模型该模型由一群神经元组成，这些神经元聚集在一起，并假设它们具有相同的膜电位，在这个模型中，四个集总神经群进行交流</w:t>
      </w:r>
      <w:r w:rsidRPr="00064612">
        <w:rPr>
          <w:rFonts w:ascii="Times New Roman" w:eastAsia="宋体" w:hAnsi="Times New Roman" w:cs="Times New Roman" w:hint="eastAsia"/>
          <w:sz w:val="18"/>
          <w:szCs w:val="18"/>
          <w:shd w:val="clear" w:color="auto" w:fill="FFFFFF"/>
        </w:rPr>
        <w:t>:</w:t>
      </w:r>
      <w:r w:rsidRPr="00064612">
        <w:rPr>
          <w:rFonts w:ascii="Times New Roman" w:eastAsia="宋体" w:hAnsi="Times New Roman" w:cs="Times New Roman" w:hint="eastAsia"/>
          <w:sz w:val="18"/>
          <w:szCs w:val="18"/>
          <w:shd w:val="clear" w:color="auto" w:fill="FFFFFF"/>
        </w:rPr>
        <w:t>锥体细胞、兴奋性中间神经元、突触动力学慢的抑制性中间神经元和突触动力学快的抑制性中间神经元。</w:t>
      </w:r>
      <w:r w:rsidRPr="00064612">
        <w:rPr>
          <w:rFonts w:ascii="Times New Roman" w:eastAsia="宋体" w:hAnsi="Times New Roman" w:cs="Times New Roman" w:hint="eastAsia"/>
          <w:sz w:val="18"/>
          <w:szCs w:val="18"/>
          <w:shd w:val="clear" w:color="auto" w:fill="FFFFFF"/>
        </w:rPr>
        <w:t>(b)</w:t>
      </w:r>
      <w:r w:rsidRPr="00064612">
        <w:rPr>
          <w:rFonts w:ascii="Times New Roman" w:eastAsia="宋体" w:hAnsi="Times New Roman" w:cs="Times New Roman" w:hint="eastAsia"/>
          <w:sz w:val="18"/>
          <w:szCs w:val="18"/>
          <w:shd w:val="clear" w:color="auto" w:fill="FFFFFF"/>
        </w:rPr>
        <w:t>平行排列用于描述感兴趣区域的三个种群。</w:t>
      </w:r>
      <w:r w:rsidR="007D0ACA" w:rsidRPr="007D0ACA">
        <w:rPr>
          <w:rFonts w:ascii="Times New Roman" w:eastAsia="宋体" w:hAnsi="Times New Roman" w:cs="Times New Roman" w:hint="eastAsia"/>
          <w:sz w:val="18"/>
          <w:szCs w:val="18"/>
          <w:shd w:val="clear" w:color="auto" w:fill="FFFFFF"/>
        </w:rPr>
        <w:t>整体</w:t>
      </w:r>
      <w:r w:rsidR="007D0ACA" w:rsidRPr="007D0ACA">
        <w:rPr>
          <w:rFonts w:ascii="Times New Roman" w:eastAsia="宋体" w:hAnsi="Times New Roman" w:cs="Times New Roman" w:hint="eastAsia"/>
          <w:sz w:val="18"/>
          <w:szCs w:val="18"/>
          <w:shd w:val="clear" w:color="auto" w:fill="FFFFFF"/>
        </w:rPr>
        <w:t>ROI</w:t>
      </w:r>
      <w:r w:rsidR="007D0ACA" w:rsidRPr="007D0ACA">
        <w:rPr>
          <w:rFonts w:ascii="Times New Roman" w:eastAsia="宋体" w:hAnsi="Times New Roman" w:cs="Times New Roman" w:hint="eastAsia"/>
          <w:sz w:val="18"/>
          <w:szCs w:val="18"/>
          <w:shd w:val="clear" w:color="auto" w:fill="FFFFFF"/>
        </w:rPr>
        <w:t>的模型可以由并行部署的</w:t>
      </w:r>
      <w:r w:rsidR="007D0ACA" w:rsidRPr="007D0ACA">
        <w:rPr>
          <w:rFonts w:ascii="Times New Roman" w:eastAsia="宋体" w:hAnsi="Times New Roman" w:cs="Times New Roman" w:hint="eastAsia"/>
          <w:sz w:val="18"/>
          <w:szCs w:val="18"/>
          <w:shd w:val="clear" w:color="auto" w:fill="FFFFFF"/>
        </w:rPr>
        <w:t>N</w:t>
      </w:r>
      <w:r w:rsidR="007D0ACA" w:rsidRPr="007D0ACA">
        <w:rPr>
          <w:rFonts w:ascii="Times New Roman" w:eastAsia="宋体" w:hAnsi="Times New Roman" w:cs="Times New Roman" w:hint="eastAsia"/>
          <w:sz w:val="18"/>
          <w:szCs w:val="18"/>
          <w:shd w:val="clear" w:color="auto" w:fill="FFFFFF"/>
        </w:rPr>
        <w:t>个种群组成</w:t>
      </w:r>
      <w:r w:rsidR="007D0ACA">
        <w:rPr>
          <w:rFonts w:ascii="Times New Roman" w:eastAsia="宋体" w:hAnsi="Times New Roman" w:cs="Times New Roman" w:hint="eastAsia"/>
          <w:sz w:val="18"/>
          <w:szCs w:val="18"/>
          <w:shd w:val="clear" w:color="auto" w:fill="FFFFFF"/>
        </w:rPr>
        <w:t>，</w:t>
      </w:r>
      <w:r w:rsidR="007D0ACA" w:rsidRPr="007D0ACA">
        <w:rPr>
          <w:rFonts w:ascii="Times New Roman" w:eastAsia="宋体" w:hAnsi="Times New Roman" w:cs="Times New Roman"/>
          <w:sz w:val="18"/>
          <w:szCs w:val="18"/>
          <w:shd w:val="clear" w:color="auto" w:fill="FFFFFF"/>
        </w:rPr>
        <w:t>Zavaglia M</w:t>
      </w:r>
      <w:r w:rsidR="007D0ACA" w:rsidRPr="007D0ACA">
        <w:rPr>
          <w:rFonts w:ascii="Times New Roman" w:eastAsia="宋体" w:hAnsi="Times New Roman" w:cs="Times New Roman" w:hint="eastAsia"/>
          <w:sz w:val="18"/>
          <w:szCs w:val="18"/>
          <w:shd w:val="clear" w:color="auto" w:fill="FFFFFF"/>
        </w:rPr>
        <w:t>等人是所有种群的权重相同，本研究赋予每个种群可调节的权重。</w:t>
      </w:r>
    </w:p>
    <w:p w14:paraId="294D6D9C" w14:textId="541ACFC4" w:rsidR="007D0ACA" w:rsidRDefault="007D0ACA" w:rsidP="00CD5425">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Wendling</w:t>
      </w:r>
      <w:r>
        <w:rPr>
          <w:rFonts w:ascii="Times New Roman" w:eastAsia="宋体" w:hAnsi="Times New Roman" w:cs="Times New Roman" w:hint="eastAsia"/>
          <w:szCs w:val="21"/>
          <w:shd w:val="clear" w:color="auto" w:fill="FFFFFF"/>
        </w:rPr>
        <w:t>模型</w:t>
      </w:r>
      <w:r w:rsidR="00FD2962">
        <w:rPr>
          <w:rFonts w:ascii="Times New Roman" w:eastAsia="宋体" w:hAnsi="Times New Roman" w:cs="Times New Roman" w:hint="eastAsia"/>
          <w:szCs w:val="21"/>
          <w:shd w:val="clear" w:color="auto" w:fill="FFFFFF"/>
        </w:rPr>
        <w:t>每个神经</w:t>
      </w:r>
      <w:r w:rsidR="00FD2962">
        <w:rPr>
          <w:rFonts w:ascii="Times New Roman" w:eastAsia="宋体" w:hAnsi="Times New Roman" w:cs="Times New Roman" w:hint="eastAsia"/>
          <w:szCs w:val="21"/>
          <w:shd w:val="clear" w:color="auto" w:fill="FFFFFF"/>
        </w:rPr>
        <w:t xml:space="preserve"> </w:t>
      </w:r>
      <w:r w:rsidR="00FD2962">
        <w:rPr>
          <w:rFonts w:ascii="Times New Roman" w:eastAsia="宋体" w:hAnsi="Times New Roman" w:cs="Times New Roman" w:hint="eastAsia"/>
          <w:szCs w:val="21"/>
          <w:shd w:val="clear" w:color="auto" w:fill="FFFFFF"/>
        </w:rPr>
        <w:t>元模型由动态线性转换函数</w:t>
      </w:r>
      <w:r w:rsidR="00FD2962" w:rsidRPr="00FD2962">
        <w:rPr>
          <w:rFonts w:ascii="Times New Roman" w:eastAsia="宋体" w:hAnsi="Times New Roman" w:cs="Times New Roman" w:hint="eastAsia"/>
          <w:i/>
          <w:iCs/>
          <w:szCs w:val="21"/>
          <w:shd w:val="clear" w:color="auto" w:fill="FFFFFF"/>
        </w:rPr>
        <w:t>h</w:t>
      </w:r>
      <w:r w:rsidR="00FD2962" w:rsidRPr="00FD2962">
        <w:rPr>
          <w:rFonts w:ascii="Times New Roman" w:eastAsia="宋体" w:hAnsi="Times New Roman" w:cs="Times New Roman"/>
          <w:i/>
          <w:iCs/>
          <w:szCs w:val="21"/>
          <w:shd w:val="clear" w:color="auto" w:fill="FFFFFF"/>
        </w:rPr>
        <w:t>(t)</w:t>
      </w:r>
      <w:r w:rsidR="00FD2962" w:rsidRPr="00FD2962">
        <w:rPr>
          <w:rFonts w:ascii="Times New Roman" w:eastAsia="宋体" w:hAnsi="Times New Roman" w:cs="Times New Roman" w:hint="eastAsia"/>
          <w:szCs w:val="21"/>
          <w:shd w:val="clear" w:color="auto" w:fill="FFFFFF"/>
        </w:rPr>
        <w:t>（由</w:t>
      </w:r>
      <w:r w:rsidR="00FD2962" w:rsidRPr="00FD2962">
        <w:rPr>
          <w:rFonts w:ascii="Times New Roman" w:eastAsia="宋体" w:hAnsi="Times New Roman" w:cs="Times New Roman"/>
          <w:szCs w:val="21"/>
          <w:shd w:val="clear" w:color="auto" w:fill="FFFFFF"/>
        </w:rPr>
        <w:t>E</w:t>
      </w:r>
      <w:r w:rsidR="00FD2962" w:rsidRPr="00FD2962">
        <w:rPr>
          <w:rFonts w:ascii="Times New Roman" w:eastAsia="宋体" w:hAnsi="Times New Roman" w:cs="Times New Roman" w:hint="eastAsia"/>
          <w:szCs w:val="21"/>
          <w:shd w:val="clear" w:color="auto" w:fill="FFFFFF"/>
        </w:rPr>
        <w:t>q</w:t>
      </w:r>
      <w:r w:rsidR="00FD2962" w:rsidRPr="00FD2962">
        <w:rPr>
          <w:rFonts w:ascii="Times New Roman" w:eastAsia="宋体" w:hAnsi="Times New Roman" w:cs="Times New Roman"/>
          <w:szCs w:val="21"/>
          <w:shd w:val="clear" w:color="auto" w:fill="FFFFFF"/>
        </w:rPr>
        <w:t>.1</w:t>
      </w:r>
      <w:r w:rsidR="00FD2962" w:rsidRPr="00FD2962">
        <w:rPr>
          <w:rFonts w:ascii="Times New Roman" w:eastAsia="宋体" w:hAnsi="Times New Roman" w:cs="Times New Roman" w:hint="eastAsia"/>
          <w:szCs w:val="21"/>
          <w:shd w:val="clear" w:color="auto" w:fill="FFFFFF"/>
        </w:rPr>
        <w:t>表示）和非</w:t>
      </w:r>
      <w:r w:rsidR="00FD2962" w:rsidRPr="00A436C9">
        <w:rPr>
          <w:rFonts w:ascii="Times New Roman" w:eastAsia="宋体" w:hAnsi="Times New Roman" w:cs="Times New Roman" w:hint="eastAsia"/>
          <w:szCs w:val="21"/>
          <w:shd w:val="clear" w:color="auto" w:fill="FFFFFF"/>
        </w:rPr>
        <w:t>线性静态转换函数</w:t>
      </w:r>
      <w:r w:rsidR="00FD2962" w:rsidRPr="00FD2962">
        <w:rPr>
          <w:rFonts w:ascii="Times New Roman" w:eastAsia="宋体" w:hAnsi="Times New Roman" w:cs="Times New Roman"/>
          <w:i/>
          <w:iCs/>
          <w:szCs w:val="21"/>
          <w:shd w:val="clear" w:color="auto" w:fill="FFFFFF"/>
        </w:rPr>
        <w:t>S(v)</w:t>
      </w:r>
      <w:r w:rsidR="00FD2962" w:rsidRPr="00FD2962">
        <w:rPr>
          <w:rFonts w:ascii="Times New Roman" w:eastAsia="宋体" w:hAnsi="Times New Roman" w:cs="Times New Roman" w:hint="eastAsia"/>
          <w:szCs w:val="21"/>
          <w:shd w:val="clear" w:color="auto" w:fill="FFFFFF"/>
        </w:rPr>
        <w:t>（由</w:t>
      </w:r>
      <w:r w:rsidR="00FD2962" w:rsidRPr="00FD2962">
        <w:rPr>
          <w:rFonts w:ascii="Times New Roman" w:eastAsia="宋体" w:hAnsi="Times New Roman" w:cs="Times New Roman"/>
          <w:szCs w:val="21"/>
          <w:shd w:val="clear" w:color="auto" w:fill="FFFFFF"/>
        </w:rPr>
        <w:t>E</w:t>
      </w:r>
      <w:r w:rsidR="00FD2962" w:rsidRPr="00FD2962">
        <w:rPr>
          <w:rFonts w:ascii="Times New Roman" w:eastAsia="宋体" w:hAnsi="Times New Roman" w:cs="Times New Roman" w:hint="eastAsia"/>
          <w:szCs w:val="21"/>
          <w:shd w:val="clear" w:color="auto" w:fill="FFFFFF"/>
        </w:rPr>
        <w:t>q</w:t>
      </w:r>
      <w:r w:rsidR="00FD2962" w:rsidRPr="00FD2962">
        <w:rPr>
          <w:rFonts w:ascii="Times New Roman" w:eastAsia="宋体" w:hAnsi="Times New Roman" w:cs="Times New Roman"/>
          <w:szCs w:val="21"/>
          <w:shd w:val="clear" w:color="auto" w:fill="FFFFFF"/>
        </w:rPr>
        <w:t>.2</w:t>
      </w:r>
      <w:r w:rsidR="00FD2962" w:rsidRPr="00FD2962">
        <w:rPr>
          <w:rFonts w:ascii="Times New Roman" w:eastAsia="宋体" w:hAnsi="Times New Roman" w:cs="Times New Roman" w:hint="eastAsia"/>
          <w:szCs w:val="21"/>
          <w:shd w:val="clear" w:color="auto" w:fill="FFFFFF"/>
        </w:rPr>
        <w:t>表示）组成，</w:t>
      </w:r>
      <w:r w:rsidR="00FD2962" w:rsidRPr="00FD2962">
        <w:rPr>
          <w:rFonts w:ascii="Times New Roman" w:eastAsia="宋体" w:hAnsi="Times New Roman" w:cs="Times New Roman" w:hint="eastAsia"/>
          <w:i/>
          <w:iCs/>
          <w:szCs w:val="21"/>
          <w:shd w:val="clear" w:color="auto" w:fill="FFFFFF"/>
        </w:rPr>
        <w:t>h</w:t>
      </w:r>
      <w:r w:rsidR="00FD2962" w:rsidRPr="00FD2962">
        <w:rPr>
          <w:rFonts w:ascii="Times New Roman" w:eastAsia="宋体" w:hAnsi="Times New Roman" w:cs="Times New Roman"/>
          <w:i/>
          <w:iCs/>
          <w:szCs w:val="21"/>
          <w:shd w:val="clear" w:color="auto" w:fill="FFFFFF"/>
        </w:rPr>
        <w:t>(t)</w:t>
      </w:r>
      <w:r w:rsidR="00FD2962" w:rsidRPr="00FD2962">
        <w:rPr>
          <w:rFonts w:ascii="Times New Roman" w:eastAsia="宋体" w:hAnsi="Times New Roman" w:cs="Times New Roman" w:hint="eastAsia"/>
          <w:szCs w:val="21"/>
          <w:shd w:val="clear" w:color="auto" w:fill="FFFFFF"/>
        </w:rPr>
        <w:t>将动作电位的平均脉冲密度转换为膜电压，其中</w:t>
      </w:r>
      <w:r w:rsidR="00FD2962" w:rsidRPr="00FD2962">
        <w:rPr>
          <w:rFonts w:ascii="Times New Roman" w:eastAsia="宋体" w:hAnsi="Times New Roman" w:cs="Times New Roman"/>
          <w:i/>
          <w:iCs/>
          <w:szCs w:val="21"/>
          <w:shd w:val="clear" w:color="auto" w:fill="FFFFFF"/>
        </w:rPr>
        <w:t>H</w:t>
      </w:r>
      <w:r w:rsidR="00FD2962" w:rsidRPr="00FD2962">
        <w:rPr>
          <w:rFonts w:ascii="Times New Roman" w:eastAsia="宋体" w:hAnsi="Times New Roman" w:cs="Times New Roman" w:hint="eastAsia"/>
          <w:szCs w:val="21"/>
          <w:shd w:val="clear" w:color="auto" w:fill="FFFFFF"/>
        </w:rPr>
        <w:t>表示突触时间增益，</w:t>
      </w:r>
      <w:r w:rsidR="00FD2962" w:rsidRPr="00FD2962">
        <w:rPr>
          <w:rFonts w:ascii="Times New Roman" w:eastAsia="宋体" w:hAnsi="Times New Roman" w:cs="Times New Roman"/>
          <w:i/>
          <w:iCs/>
          <w:szCs w:val="21"/>
          <w:shd w:val="clear" w:color="auto" w:fill="FFFFFF"/>
        </w:rPr>
        <w:t>1/h</w:t>
      </w:r>
      <w:r w:rsidR="00FD2962" w:rsidRPr="00FD2962">
        <w:rPr>
          <w:rFonts w:ascii="Times New Roman" w:eastAsia="宋体" w:hAnsi="Times New Roman" w:cs="Times New Roman" w:hint="eastAsia"/>
          <w:szCs w:val="21"/>
          <w:shd w:val="clear" w:color="auto" w:fill="FFFFFF"/>
        </w:rPr>
        <w:t>表示时间常数</w:t>
      </w:r>
      <w:r w:rsidR="00FD2962" w:rsidRPr="00FD2962">
        <w:rPr>
          <w:rFonts w:ascii="Times New Roman" w:eastAsia="宋体" w:hAnsi="Times New Roman" w:cs="Times New Roman" w:hint="eastAsia"/>
          <w:i/>
          <w:iCs/>
          <w:szCs w:val="21"/>
          <w:shd w:val="clear" w:color="auto" w:fill="FFFFFF"/>
        </w:rPr>
        <w:t>h</w:t>
      </w:r>
      <w:r w:rsidR="00FD2962" w:rsidRPr="00FD2962">
        <w:rPr>
          <w:rFonts w:ascii="Times New Roman" w:eastAsia="宋体" w:hAnsi="Times New Roman" w:cs="Times New Roman"/>
          <w:i/>
          <w:iCs/>
          <w:szCs w:val="21"/>
          <w:shd w:val="clear" w:color="auto" w:fill="FFFFFF"/>
        </w:rPr>
        <w:t>(t)</w:t>
      </w:r>
      <w:r w:rsidR="00FD2962" w:rsidRPr="00FD2962">
        <w:rPr>
          <w:rFonts w:ascii="Times New Roman" w:eastAsia="宋体" w:hAnsi="Times New Roman" w:cs="Times New Roman" w:hint="eastAsia"/>
          <w:szCs w:val="21"/>
          <w:shd w:val="clear" w:color="auto" w:fill="FFFFFF"/>
        </w:rPr>
        <w:t>可由一阶微分方程描述（由</w:t>
      </w:r>
      <w:r w:rsidR="00FD2962" w:rsidRPr="00FD2962">
        <w:rPr>
          <w:rFonts w:ascii="Times New Roman" w:eastAsia="宋体" w:hAnsi="Times New Roman" w:cs="Times New Roman"/>
          <w:szCs w:val="21"/>
          <w:shd w:val="clear" w:color="auto" w:fill="FFFFFF"/>
        </w:rPr>
        <w:t>E</w:t>
      </w:r>
      <w:r w:rsidR="00FD2962" w:rsidRPr="00FD2962">
        <w:rPr>
          <w:rFonts w:ascii="Times New Roman" w:eastAsia="宋体" w:hAnsi="Times New Roman" w:cs="Times New Roman" w:hint="eastAsia"/>
          <w:szCs w:val="21"/>
          <w:shd w:val="clear" w:color="auto" w:fill="FFFFFF"/>
        </w:rPr>
        <w:t>q</w:t>
      </w:r>
      <w:r w:rsidR="00FD2962" w:rsidRPr="00FD2962">
        <w:rPr>
          <w:rFonts w:ascii="Times New Roman" w:eastAsia="宋体" w:hAnsi="Times New Roman" w:cs="Times New Roman"/>
          <w:szCs w:val="21"/>
          <w:shd w:val="clear" w:color="auto" w:fill="FFFFFF"/>
        </w:rPr>
        <w:t>.3</w:t>
      </w:r>
      <w:r w:rsidR="00FD2962" w:rsidRPr="00FD2962">
        <w:rPr>
          <w:rFonts w:ascii="Times New Roman" w:eastAsia="宋体" w:hAnsi="Times New Roman" w:cs="Times New Roman" w:hint="eastAsia"/>
          <w:szCs w:val="21"/>
          <w:shd w:val="clear" w:color="auto" w:fill="FFFFFF"/>
        </w:rPr>
        <w:t>表示），</w:t>
      </w:r>
      <w:r w:rsidR="00FD2962" w:rsidRPr="00FD2962">
        <w:rPr>
          <w:rFonts w:ascii="Times New Roman" w:eastAsia="宋体" w:hAnsi="Times New Roman" w:cs="Times New Roman"/>
          <w:i/>
          <w:iCs/>
          <w:szCs w:val="21"/>
          <w:shd w:val="clear" w:color="auto" w:fill="FFFFFF"/>
        </w:rPr>
        <w:t>S(v)</w:t>
      </w:r>
      <w:r w:rsidR="00FD2962" w:rsidRPr="00FD2962">
        <w:rPr>
          <w:rFonts w:ascii="Times New Roman" w:eastAsia="宋体" w:hAnsi="Times New Roman" w:cs="Times New Roman" w:hint="eastAsia"/>
          <w:szCs w:val="21"/>
          <w:shd w:val="clear" w:color="auto" w:fill="FFFFFF"/>
        </w:rPr>
        <w:t>将膜电压转换为动作电位的平均脉冲密度，其中</w:t>
      </w:r>
      <w:r w:rsidR="00FD2962" w:rsidRPr="00FD2962">
        <w:rPr>
          <w:rFonts w:ascii="Times New Roman" w:eastAsia="宋体" w:hAnsi="Times New Roman" w:cs="Times New Roman"/>
          <w:i/>
          <w:iCs/>
          <w:szCs w:val="21"/>
          <w:shd w:val="clear" w:color="auto" w:fill="FFFFFF"/>
        </w:rPr>
        <w:t>2e</w:t>
      </w:r>
      <w:r w:rsidR="00FD2962" w:rsidRPr="00FD2962">
        <w:rPr>
          <w:rFonts w:ascii="Times New Roman" w:eastAsia="宋体" w:hAnsi="Times New Roman" w:cs="Times New Roman"/>
          <w:i/>
          <w:iCs/>
          <w:szCs w:val="21"/>
          <w:shd w:val="clear" w:color="auto" w:fill="FFFFFF"/>
          <w:vertAlign w:val="subscript"/>
        </w:rPr>
        <w:t>0</w:t>
      </w:r>
      <w:r w:rsidR="00FD2962" w:rsidRPr="00FD2962">
        <w:rPr>
          <w:rFonts w:ascii="Times New Roman" w:eastAsia="宋体" w:hAnsi="Times New Roman" w:cs="Times New Roman" w:hint="eastAsia"/>
          <w:szCs w:val="21"/>
          <w:shd w:val="clear" w:color="auto" w:fill="FFFFFF"/>
        </w:rPr>
        <w:t>为最大点燃率，</w:t>
      </w:r>
      <w:r w:rsidR="00FD2962" w:rsidRPr="00FD2962">
        <w:rPr>
          <w:rFonts w:ascii="Times New Roman" w:eastAsia="宋体" w:hAnsi="Times New Roman" w:cs="Times New Roman"/>
          <w:i/>
          <w:iCs/>
          <w:szCs w:val="21"/>
          <w:shd w:val="clear" w:color="auto" w:fill="FFFFFF"/>
        </w:rPr>
        <w:t>v</w:t>
      </w:r>
      <w:r w:rsidR="00FD2962" w:rsidRPr="00FD2962">
        <w:rPr>
          <w:rFonts w:ascii="Times New Roman" w:eastAsia="宋体" w:hAnsi="Times New Roman" w:cs="Times New Roman"/>
          <w:i/>
          <w:iCs/>
          <w:szCs w:val="21"/>
          <w:shd w:val="clear" w:color="auto" w:fill="FFFFFF"/>
          <w:vertAlign w:val="subscript"/>
        </w:rPr>
        <w:t>0</w:t>
      </w:r>
      <w:r w:rsidR="00FD2962" w:rsidRPr="00FD2962">
        <w:rPr>
          <w:rFonts w:ascii="Times New Roman" w:eastAsia="宋体" w:hAnsi="Times New Roman" w:cs="Times New Roman" w:hint="eastAsia"/>
          <w:szCs w:val="21"/>
          <w:shd w:val="clear" w:color="auto" w:fill="FFFFFF"/>
        </w:rPr>
        <w:t>为相对点燃率</w:t>
      </w:r>
      <w:r w:rsidR="00FD2962" w:rsidRPr="00FD2962">
        <w:rPr>
          <w:rFonts w:ascii="Times New Roman" w:eastAsia="宋体" w:hAnsi="Times New Roman" w:cs="Times New Roman"/>
          <w:i/>
          <w:iCs/>
          <w:szCs w:val="21"/>
          <w:shd w:val="clear" w:color="auto" w:fill="FFFFFF"/>
        </w:rPr>
        <w:t>e</w:t>
      </w:r>
      <w:r w:rsidR="00FD2962" w:rsidRPr="00FD2962">
        <w:rPr>
          <w:rFonts w:ascii="Times New Roman" w:eastAsia="宋体" w:hAnsi="Times New Roman" w:cs="Times New Roman"/>
          <w:i/>
          <w:iCs/>
          <w:szCs w:val="21"/>
          <w:shd w:val="clear" w:color="auto" w:fill="FFFFFF"/>
          <w:vertAlign w:val="subscript"/>
        </w:rPr>
        <w:t>0</w:t>
      </w:r>
      <w:r w:rsidR="00FD2962" w:rsidRPr="00FD2962">
        <w:rPr>
          <w:rFonts w:ascii="Times New Roman" w:eastAsia="宋体" w:hAnsi="Times New Roman" w:cs="Times New Roman" w:hint="eastAsia"/>
          <w:szCs w:val="21"/>
          <w:shd w:val="clear" w:color="auto" w:fill="FFFFFF"/>
        </w:rPr>
        <w:t>的突触后电位，</w:t>
      </w:r>
      <w:r w:rsidR="00FD2962" w:rsidRPr="00FD2962">
        <w:rPr>
          <w:rFonts w:ascii="Times New Roman" w:eastAsia="宋体" w:hAnsi="Times New Roman" w:cs="Times New Roman"/>
          <w:i/>
          <w:iCs/>
          <w:szCs w:val="21"/>
          <w:shd w:val="clear" w:color="auto" w:fill="FFFFFF"/>
        </w:rPr>
        <w:t>r</w:t>
      </w:r>
      <w:r w:rsidR="00FD2962" w:rsidRPr="00FD2962">
        <w:rPr>
          <w:rFonts w:ascii="Times New Roman" w:eastAsia="宋体" w:hAnsi="Times New Roman" w:cs="Times New Roman" w:hint="eastAsia"/>
          <w:szCs w:val="21"/>
          <w:shd w:val="clear" w:color="auto" w:fill="FFFFFF"/>
        </w:rPr>
        <w:t>表示</w:t>
      </w:r>
      <w:r w:rsidR="00FD2962" w:rsidRPr="00FD2962">
        <w:rPr>
          <w:rFonts w:ascii="Times New Roman" w:eastAsia="宋体" w:hAnsi="Times New Roman" w:cs="Times New Roman"/>
          <w:i/>
          <w:iCs/>
          <w:szCs w:val="21"/>
          <w:shd w:val="clear" w:color="auto" w:fill="FFFFFF"/>
        </w:rPr>
        <w:t>S</w:t>
      </w:r>
      <w:r w:rsidR="00FD2962" w:rsidRPr="00FD2962">
        <w:rPr>
          <w:rFonts w:ascii="Times New Roman" w:eastAsia="宋体" w:hAnsi="Times New Roman" w:cs="Times New Roman" w:hint="eastAsia"/>
          <w:szCs w:val="21"/>
          <w:shd w:val="clear" w:color="auto" w:fill="FFFFFF"/>
        </w:rPr>
        <w:t>型函数的弯曲程度，</w:t>
      </w:r>
      <w:r w:rsidR="00FD2962" w:rsidRPr="00FD2962">
        <w:rPr>
          <w:rFonts w:ascii="Times New Roman" w:eastAsia="宋体" w:hAnsi="Times New Roman" w:cs="Times New Roman"/>
          <w:i/>
          <w:iCs/>
          <w:szCs w:val="21"/>
          <w:shd w:val="clear" w:color="auto" w:fill="FFFFFF"/>
        </w:rPr>
        <w:t>v</w:t>
      </w:r>
      <w:r w:rsidR="00FD2962" w:rsidRPr="00FD2962">
        <w:rPr>
          <w:rFonts w:ascii="Times New Roman" w:eastAsia="宋体" w:hAnsi="Times New Roman" w:cs="Times New Roman" w:hint="eastAsia"/>
          <w:szCs w:val="21"/>
          <w:shd w:val="clear" w:color="auto" w:fill="FFFFFF"/>
        </w:rPr>
        <w:t>为突触前平均膜电压。三种不同类型的突触，具有脉冲反应</w:t>
      </w:r>
      <w:r w:rsidR="00FD2962" w:rsidRPr="00FD2962">
        <w:rPr>
          <w:rFonts w:ascii="Times New Roman" w:eastAsia="宋体" w:hAnsi="Times New Roman" w:cs="Times New Roman" w:hint="eastAsia"/>
          <w:i/>
          <w:iCs/>
          <w:szCs w:val="21"/>
          <w:shd w:val="clear" w:color="auto" w:fill="FFFFFF"/>
        </w:rPr>
        <w:t>he</w:t>
      </w:r>
      <w:r w:rsidR="00FD2962" w:rsidRPr="00FD2962">
        <w:rPr>
          <w:rFonts w:ascii="Times New Roman" w:eastAsia="宋体" w:hAnsi="Times New Roman" w:cs="Times New Roman" w:hint="eastAsia"/>
          <w:szCs w:val="21"/>
          <w:shd w:val="clear" w:color="auto" w:fill="FFFFFF"/>
        </w:rPr>
        <w:t xml:space="preserve">, </w:t>
      </w:r>
      <w:r w:rsidR="00FD2962" w:rsidRPr="00FD2962">
        <w:rPr>
          <w:rFonts w:ascii="Times New Roman" w:eastAsia="宋体" w:hAnsi="Times New Roman" w:cs="Times New Roman" w:hint="eastAsia"/>
          <w:i/>
          <w:iCs/>
          <w:szCs w:val="21"/>
          <w:shd w:val="clear" w:color="auto" w:fill="FFFFFF"/>
        </w:rPr>
        <w:t>hi</w:t>
      </w:r>
      <w:r w:rsidR="00FD2962" w:rsidRPr="00FD2962">
        <w:rPr>
          <w:rFonts w:ascii="Times New Roman" w:eastAsia="宋体" w:hAnsi="Times New Roman" w:cs="Times New Roman" w:hint="eastAsia"/>
          <w:szCs w:val="21"/>
          <w:shd w:val="clear" w:color="auto" w:fill="FFFFFF"/>
        </w:rPr>
        <w:t>和</w:t>
      </w:r>
      <w:r w:rsidR="00FD2962" w:rsidRPr="00FD2962">
        <w:rPr>
          <w:rFonts w:ascii="Times New Roman" w:eastAsia="宋体" w:hAnsi="Times New Roman" w:cs="Times New Roman" w:hint="eastAsia"/>
          <w:i/>
          <w:iCs/>
          <w:szCs w:val="21"/>
          <w:shd w:val="clear" w:color="auto" w:fill="FFFFFF"/>
        </w:rPr>
        <w:t>hg</w:t>
      </w:r>
      <w:r w:rsidR="00FD2962" w:rsidRPr="00FD2962">
        <w:rPr>
          <w:rFonts w:ascii="Times New Roman" w:eastAsia="宋体" w:hAnsi="Times New Roman" w:cs="Times New Roman" w:hint="eastAsia"/>
          <w:szCs w:val="21"/>
          <w:shd w:val="clear" w:color="auto" w:fill="FFFFFF"/>
        </w:rPr>
        <w:t>(</w:t>
      </w:r>
      <w:r w:rsidR="00FD2962" w:rsidRPr="00FD2962">
        <w:rPr>
          <w:rFonts w:ascii="Times New Roman" w:eastAsia="宋体" w:hAnsi="Times New Roman" w:cs="Times New Roman" w:hint="eastAsia"/>
          <w:szCs w:val="21"/>
          <w:shd w:val="clear" w:color="auto" w:fill="FFFFFF"/>
        </w:rPr>
        <w:t>见图</w:t>
      </w:r>
      <w:r w:rsidR="00FD2962" w:rsidRPr="00FD2962">
        <w:rPr>
          <w:rFonts w:ascii="Times New Roman" w:eastAsia="宋体" w:hAnsi="Times New Roman" w:cs="Times New Roman" w:hint="eastAsia"/>
          <w:szCs w:val="21"/>
          <w:shd w:val="clear" w:color="auto" w:fill="FFFFFF"/>
        </w:rPr>
        <w:t>1a)</w:t>
      </w:r>
      <w:r w:rsidR="00FD2962" w:rsidRPr="00FD2962">
        <w:rPr>
          <w:rFonts w:ascii="Times New Roman" w:eastAsia="宋体" w:hAnsi="Times New Roman" w:cs="Times New Roman" w:hint="eastAsia"/>
          <w:szCs w:val="21"/>
          <w:shd w:val="clear" w:color="auto" w:fill="FFFFFF"/>
        </w:rPr>
        <w:t>，分别用于描述兴奋性神经元</w:t>
      </w:r>
      <w:r w:rsidR="00FD2962" w:rsidRPr="00FD2962">
        <w:rPr>
          <w:rFonts w:ascii="Times New Roman" w:eastAsia="宋体" w:hAnsi="Times New Roman" w:cs="Times New Roman" w:hint="eastAsia"/>
          <w:szCs w:val="21"/>
          <w:shd w:val="clear" w:color="auto" w:fill="FFFFFF"/>
        </w:rPr>
        <w:t>(</w:t>
      </w:r>
      <w:r w:rsidR="00FD2962" w:rsidRPr="00FD2962">
        <w:rPr>
          <w:rFonts w:ascii="Times New Roman" w:eastAsia="宋体" w:hAnsi="Times New Roman" w:cs="Times New Roman" w:hint="eastAsia"/>
          <w:szCs w:val="21"/>
          <w:shd w:val="clear" w:color="auto" w:fill="FFFFFF"/>
        </w:rPr>
        <w:t>锥体细胞和兴奋性中间神经元</w:t>
      </w:r>
      <w:r w:rsidR="00FD2962" w:rsidRPr="00FD2962">
        <w:rPr>
          <w:rFonts w:ascii="Times New Roman" w:eastAsia="宋体" w:hAnsi="Times New Roman" w:cs="Times New Roman" w:hint="eastAsia"/>
          <w:szCs w:val="21"/>
          <w:shd w:val="clear" w:color="auto" w:fill="FFFFFF"/>
        </w:rPr>
        <w:t>)</w:t>
      </w:r>
      <w:r w:rsidR="00FD2962" w:rsidRPr="00FD2962">
        <w:rPr>
          <w:rFonts w:ascii="Times New Roman" w:eastAsia="宋体" w:hAnsi="Times New Roman" w:cs="Times New Roman" w:hint="eastAsia"/>
          <w:szCs w:val="21"/>
          <w:shd w:val="clear" w:color="auto" w:fill="FFFFFF"/>
        </w:rPr>
        <w:t>，慢抑制性中间神经元和快速抑制性中间神经元的突触效应</w:t>
      </w:r>
    </w:p>
    <w:p w14:paraId="23A17B1B" w14:textId="77777777" w:rsidR="00316677" w:rsidRPr="00FD2962" w:rsidRDefault="00316677" w:rsidP="00CD5425">
      <w:pPr>
        <w:rPr>
          <w:rFonts w:ascii="Times New Roman" w:eastAsia="宋体" w:hAnsi="Times New Roman" w:cs="Times New Roman"/>
          <w:szCs w:val="21"/>
          <w:shd w:val="clear" w:color="auto" w:fill="FFFFFF"/>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73"/>
        <w:gridCol w:w="2765"/>
        <w:gridCol w:w="217"/>
        <w:gridCol w:w="2549"/>
      </w:tblGrid>
      <w:tr w:rsidR="00FD2962" w14:paraId="6CB1B248" w14:textId="77777777" w:rsidTr="00260877">
        <w:tc>
          <w:tcPr>
            <w:tcW w:w="2765" w:type="dxa"/>
            <w:gridSpan w:val="2"/>
            <w:shd w:val="clear" w:color="auto" w:fill="auto"/>
            <w:vAlign w:val="center"/>
          </w:tcPr>
          <w:p w14:paraId="0E66C677" w14:textId="77777777" w:rsidR="00FD2962" w:rsidRDefault="00FD2962" w:rsidP="00DA6741">
            <w:pPr>
              <w:jc w:val="center"/>
            </w:pPr>
          </w:p>
        </w:tc>
        <w:tc>
          <w:tcPr>
            <w:tcW w:w="2765" w:type="dxa"/>
            <w:shd w:val="clear" w:color="auto" w:fill="auto"/>
            <w:vAlign w:val="center"/>
          </w:tcPr>
          <w:p w14:paraId="17D87523" w14:textId="77777777" w:rsidR="00FD2962" w:rsidRDefault="00FD2962" w:rsidP="00DA6741">
            <w:pPr>
              <w:jc w:val="center"/>
            </w:pPr>
            <w:r w:rsidRPr="00771BE7">
              <w:rPr>
                <w:position w:val="-10"/>
              </w:rPr>
              <w:object w:dxaOrig="1680" w:dyaOrig="360" w14:anchorId="01284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18pt" o:ole="">
                  <v:imagedata r:id="rId12" o:title=""/>
                </v:shape>
                <o:OLEObject Type="Embed" ProgID="Equation.DSMT4" ShapeID="_x0000_i1025" DrawAspect="Content" ObjectID="_1745869196" r:id="rId13"/>
              </w:object>
            </w:r>
          </w:p>
        </w:tc>
        <w:tc>
          <w:tcPr>
            <w:tcW w:w="2766" w:type="dxa"/>
            <w:gridSpan w:val="2"/>
            <w:shd w:val="clear" w:color="auto" w:fill="auto"/>
            <w:vAlign w:val="center"/>
          </w:tcPr>
          <w:p w14:paraId="66127224" w14:textId="77777777" w:rsidR="00FD2962" w:rsidRPr="00FD2962" w:rsidRDefault="00FD2962" w:rsidP="00FD2962">
            <w:pPr>
              <w:jc w:val="right"/>
              <w:rPr>
                <w:rFonts w:ascii="Times New Roman" w:hAnsi="Times New Roman" w:cs="Times New Roman"/>
              </w:rPr>
            </w:pPr>
            <w:r w:rsidRPr="00FD2962">
              <w:rPr>
                <w:rFonts w:ascii="Times New Roman" w:hAnsi="Times New Roman" w:cs="Times New Roman"/>
              </w:rPr>
              <w:t>（</w:t>
            </w:r>
            <w:r w:rsidRPr="00FD2962">
              <w:rPr>
                <w:rFonts w:ascii="Times New Roman" w:hAnsi="Times New Roman" w:cs="Times New Roman"/>
              </w:rPr>
              <w:t>1</w:t>
            </w:r>
            <w:r w:rsidRPr="00FD2962">
              <w:rPr>
                <w:rFonts w:ascii="Times New Roman" w:hAnsi="Times New Roman" w:cs="Times New Roman"/>
              </w:rPr>
              <w:t>）</w:t>
            </w:r>
          </w:p>
        </w:tc>
      </w:tr>
      <w:tr w:rsidR="00FD2962" w14:paraId="3C1D4FF6" w14:textId="77777777" w:rsidTr="00260877">
        <w:tc>
          <w:tcPr>
            <w:tcW w:w="2765" w:type="dxa"/>
            <w:gridSpan w:val="2"/>
          </w:tcPr>
          <w:p w14:paraId="4DBE60CB" w14:textId="77777777" w:rsidR="00FD2962" w:rsidRDefault="00FD2962" w:rsidP="00DA6741">
            <w:bookmarkStart w:id="10" w:name="_Hlk132812399"/>
          </w:p>
        </w:tc>
        <w:tc>
          <w:tcPr>
            <w:tcW w:w="2765" w:type="dxa"/>
          </w:tcPr>
          <w:p w14:paraId="1B94297C" w14:textId="77777777" w:rsidR="00FD2962" w:rsidRDefault="00FD2962" w:rsidP="00DA6741">
            <w:r w:rsidRPr="009C12B3">
              <w:rPr>
                <w:position w:val="-24"/>
              </w:rPr>
              <w:object w:dxaOrig="1660" w:dyaOrig="620" w14:anchorId="004F7302">
                <v:shape id="_x0000_i1026" type="#_x0000_t75" style="width:83pt;height:31.5pt" o:ole="">
                  <v:imagedata r:id="rId14" o:title=""/>
                </v:shape>
                <o:OLEObject Type="Embed" ProgID="Equation.DSMT4" ShapeID="_x0000_i1026" DrawAspect="Content" ObjectID="_1745869197" r:id="rId15"/>
              </w:object>
            </w:r>
          </w:p>
        </w:tc>
        <w:tc>
          <w:tcPr>
            <w:tcW w:w="2766" w:type="dxa"/>
            <w:gridSpan w:val="2"/>
            <w:vAlign w:val="center"/>
          </w:tcPr>
          <w:p w14:paraId="1E083671" w14:textId="77777777" w:rsidR="00FD2962" w:rsidRPr="00FD2962" w:rsidRDefault="00FD2962" w:rsidP="00FD2962">
            <w:pPr>
              <w:jc w:val="right"/>
              <w:rPr>
                <w:rFonts w:ascii="Times New Roman" w:hAnsi="Times New Roman" w:cs="Times New Roman"/>
              </w:rPr>
            </w:pPr>
            <w:r w:rsidRPr="00FD2962">
              <w:rPr>
                <w:rFonts w:ascii="Times New Roman" w:hAnsi="Times New Roman" w:cs="Times New Roman"/>
              </w:rPr>
              <w:t>（</w:t>
            </w:r>
            <w:r w:rsidRPr="00FD2962">
              <w:rPr>
                <w:rFonts w:ascii="Times New Roman" w:hAnsi="Times New Roman" w:cs="Times New Roman"/>
              </w:rPr>
              <w:t>2</w:t>
            </w:r>
            <w:r w:rsidRPr="00FD2962">
              <w:rPr>
                <w:rFonts w:ascii="Times New Roman" w:hAnsi="Times New Roman" w:cs="Times New Roman"/>
              </w:rPr>
              <w:t>）</w:t>
            </w:r>
          </w:p>
        </w:tc>
      </w:tr>
      <w:bookmarkEnd w:id="10"/>
      <w:tr w:rsidR="00FD2962" w14:paraId="185D47A4" w14:textId="77777777" w:rsidTr="00260877">
        <w:tc>
          <w:tcPr>
            <w:tcW w:w="2492" w:type="dxa"/>
            <w:vAlign w:val="center"/>
          </w:tcPr>
          <w:p w14:paraId="07D68003" w14:textId="77777777" w:rsidR="00FD2962" w:rsidRDefault="00FD2962" w:rsidP="00DA6741">
            <w:pPr>
              <w:jc w:val="center"/>
              <w:rPr>
                <w:rFonts w:ascii="Times New Roman" w:eastAsia="宋体" w:hAnsi="Times New Roman" w:cs="Times New Roman"/>
                <w:szCs w:val="21"/>
                <w:shd w:val="clear" w:color="auto" w:fill="FFFFFF"/>
              </w:rPr>
            </w:pPr>
          </w:p>
        </w:tc>
        <w:tc>
          <w:tcPr>
            <w:tcW w:w="3255" w:type="dxa"/>
            <w:gridSpan w:val="3"/>
            <w:vAlign w:val="center"/>
          </w:tcPr>
          <w:p w14:paraId="4AF99BED" w14:textId="77777777" w:rsidR="00FD2962" w:rsidRDefault="00FD2962" w:rsidP="00DA6741">
            <w:pPr>
              <w:jc w:val="center"/>
              <w:rPr>
                <w:rFonts w:ascii="Times New Roman" w:eastAsia="宋体" w:hAnsi="Times New Roman" w:cs="Times New Roman"/>
                <w:szCs w:val="21"/>
                <w:shd w:val="clear" w:color="auto" w:fill="FFFFFF"/>
              </w:rPr>
            </w:pPr>
            <w:r w:rsidRPr="001C3339">
              <w:rPr>
                <w:rFonts w:ascii="宋体" w:eastAsia="宋体" w:hAnsi="宋体"/>
                <w:position w:val="-32"/>
              </w:rPr>
              <w:object w:dxaOrig="3060" w:dyaOrig="760" w14:anchorId="02FBBBF8">
                <v:shape id="_x0000_i1027" type="#_x0000_t75" style="width:152pt;height:38pt" o:ole="">
                  <v:imagedata r:id="rId16" o:title=""/>
                </v:shape>
                <o:OLEObject Type="Embed" ProgID="Equation.DSMT4" ShapeID="_x0000_i1027" DrawAspect="Content" ObjectID="_1745869198" r:id="rId17"/>
              </w:object>
            </w:r>
          </w:p>
        </w:tc>
        <w:tc>
          <w:tcPr>
            <w:tcW w:w="2549" w:type="dxa"/>
            <w:vAlign w:val="center"/>
          </w:tcPr>
          <w:p w14:paraId="64DFACB6" w14:textId="77777777" w:rsidR="00FD2962" w:rsidRPr="00FD2962" w:rsidRDefault="00FD2962" w:rsidP="00FD2962">
            <w:pPr>
              <w:jc w:val="right"/>
              <w:rPr>
                <w:rFonts w:ascii="Times New Roman" w:eastAsia="宋体" w:hAnsi="Times New Roman" w:cs="Times New Roman"/>
                <w:szCs w:val="21"/>
                <w:shd w:val="clear" w:color="auto" w:fill="FFFFFF"/>
              </w:rPr>
            </w:pPr>
            <w:r w:rsidRPr="00FD2962">
              <w:rPr>
                <w:rFonts w:ascii="Times New Roman" w:eastAsia="宋体" w:hAnsi="Times New Roman" w:cs="Times New Roman"/>
                <w:szCs w:val="21"/>
                <w:shd w:val="clear" w:color="auto" w:fill="FFFFFF"/>
              </w:rPr>
              <w:t>（</w:t>
            </w:r>
            <w:r w:rsidRPr="00FD2962">
              <w:rPr>
                <w:rFonts w:ascii="Times New Roman" w:eastAsia="宋体" w:hAnsi="Times New Roman" w:cs="Times New Roman"/>
                <w:szCs w:val="21"/>
                <w:shd w:val="clear" w:color="auto" w:fill="FFFFFF"/>
              </w:rPr>
              <w:t>3</w:t>
            </w:r>
            <w:r w:rsidRPr="00FD2962">
              <w:rPr>
                <w:rFonts w:ascii="Times New Roman" w:eastAsia="宋体" w:hAnsi="Times New Roman" w:cs="Times New Roman"/>
                <w:szCs w:val="21"/>
                <w:shd w:val="clear" w:color="auto" w:fill="FFFFFF"/>
              </w:rPr>
              <w:t>）</w:t>
            </w:r>
          </w:p>
          <w:p w14:paraId="73F1A53F" w14:textId="77777777" w:rsidR="00FD2962" w:rsidRPr="00A1798D" w:rsidRDefault="00FD2962" w:rsidP="00FD2962">
            <w:pPr>
              <w:ind w:right="420"/>
              <w:jc w:val="right"/>
              <w:rPr>
                <w:rFonts w:ascii="Times New Roman" w:eastAsia="宋体" w:hAnsi="Times New Roman" w:cs="Times New Roman"/>
                <w:szCs w:val="21"/>
              </w:rPr>
            </w:pPr>
          </w:p>
        </w:tc>
      </w:tr>
    </w:tbl>
    <w:p w14:paraId="14EFEBF8" w14:textId="10F2B914" w:rsidR="00260877" w:rsidRDefault="00260877" w:rsidP="00CC49A8">
      <w:pPr>
        <w:ind w:firstLineChars="200" w:firstLine="420"/>
        <w:rPr>
          <w:rFonts w:ascii="Times New Roman" w:eastAsia="宋体" w:hAnsi="Times New Roman" w:cs="Times New Roman"/>
          <w:szCs w:val="21"/>
          <w:shd w:val="clear" w:color="auto" w:fill="FFFFFF"/>
        </w:rPr>
      </w:pPr>
      <w:r>
        <w:rPr>
          <w:rFonts w:ascii="宋体" w:eastAsia="宋体" w:hAnsi="宋体" w:hint="eastAsia"/>
        </w:rPr>
        <w:t>根据Eq</w:t>
      </w:r>
      <w:r>
        <w:rPr>
          <w:rFonts w:ascii="宋体" w:eastAsia="宋体" w:hAnsi="宋体"/>
        </w:rPr>
        <w:t>.1,</w:t>
      </w:r>
      <w:r w:rsidRPr="00C04306">
        <w:rPr>
          <w:rFonts w:ascii="宋体" w:eastAsia="宋体" w:hAnsi="宋体" w:hint="eastAsia"/>
        </w:rPr>
        <w:t xml:space="preserve"> </w:t>
      </w:r>
      <w:r>
        <w:rPr>
          <w:rFonts w:ascii="宋体" w:eastAsia="宋体" w:hAnsi="宋体" w:hint="eastAsia"/>
        </w:rPr>
        <w:t>Eq</w:t>
      </w:r>
      <w:r>
        <w:rPr>
          <w:rFonts w:ascii="宋体" w:eastAsia="宋体" w:hAnsi="宋体"/>
        </w:rPr>
        <w:t>.2</w:t>
      </w:r>
      <w:r>
        <w:rPr>
          <w:rFonts w:ascii="宋体" w:eastAsia="宋体" w:hAnsi="宋体" w:hint="eastAsia"/>
        </w:rPr>
        <w:t>和Eq</w:t>
      </w:r>
      <w:r>
        <w:rPr>
          <w:rFonts w:ascii="宋体" w:eastAsia="宋体" w:hAnsi="宋体"/>
        </w:rPr>
        <w:t>.3</w:t>
      </w:r>
      <w:r>
        <w:rPr>
          <w:rFonts w:ascii="宋体" w:eastAsia="宋体" w:hAnsi="宋体" w:hint="eastAsia"/>
        </w:rPr>
        <w:t>。可以写出</w:t>
      </w:r>
      <w:r>
        <w:rPr>
          <w:rFonts w:ascii="Times New Roman" w:eastAsia="宋体" w:hAnsi="Times New Roman" w:cs="Times New Roman" w:hint="eastAsia"/>
          <w:szCs w:val="21"/>
          <w:shd w:val="clear" w:color="auto" w:fill="FFFFFF"/>
        </w:rPr>
        <w:t>w</w:t>
      </w:r>
      <w:r>
        <w:rPr>
          <w:rFonts w:ascii="Times New Roman" w:eastAsia="宋体" w:hAnsi="Times New Roman" w:cs="Times New Roman"/>
          <w:szCs w:val="21"/>
          <w:shd w:val="clear" w:color="auto" w:fill="FFFFFF"/>
        </w:rPr>
        <w:t>endling</w:t>
      </w:r>
      <w:r>
        <w:rPr>
          <w:rFonts w:ascii="Times New Roman" w:eastAsia="宋体" w:hAnsi="Times New Roman" w:cs="Times New Roman" w:hint="eastAsia"/>
          <w:szCs w:val="21"/>
          <w:shd w:val="clear" w:color="auto" w:fill="FFFFFF"/>
        </w:rPr>
        <w:t>神经元群模型的微分方程组（如</w:t>
      </w:r>
      <w:r>
        <w:rPr>
          <w:rFonts w:ascii="Times New Roman" w:eastAsia="宋体" w:hAnsi="Times New Roman" w:cs="Times New Roman"/>
          <w:szCs w:val="21"/>
          <w:shd w:val="clear" w:color="auto" w:fill="FFFFFF"/>
        </w:rPr>
        <w:t>Eq.4</w:t>
      </w:r>
      <w:r>
        <w:rPr>
          <w:rFonts w:ascii="Times New Roman" w:eastAsia="宋体" w:hAnsi="Times New Roman" w:cs="Times New Roman" w:hint="eastAsia"/>
          <w:szCs w:val="21"/>
          <w:shd w:val="clear" w:color="auto" w:fill="FFFFFF"/>
        </w:rPr>
        <w:t>所示）</w:t>
      </w:r>
      <w:r w:rsidR="00A537B8">
        <w:rPr>
          <w:rFonts w:ascii="Times New Roman" w:eastAsia="宋体" w:hAnsi="Times New Roman" w:cs="Times New Roman" w:hint="eastAsia"/>
          <w:szCs w:val="21"/>
          <w:shd w:val="clear" w:color="auto" w:fill="FFFFFF"/>
        </w:rPr>
        <w:t>，其中</w:t>
      </w:r>
      <w:r w:rsidR="00A537B8" w:rsidRPr="00F02847">
        <w:rPr>
          <w:position w:val="-12"/>
        </w:rPr>
        <w:object w:dxaOrig="240" w:dyaOrig="360" w14:anchorId="528E1F5F">
          <v:shape id="_x0000_i1028" type="#_x0000_t75" style="width:11.5pt;height:18pt" o:ole="">
            <v:imagedata r:id="rId18" o:title=""/>
          </v:shape>
          <o:OLEObject Type="Embed" ProgID="Equation.DSMT4" ShapeID="_x0000_i1028" DrawAspect="Content" ObjectID="_1745869199" r:id="rId19"/>
        </w:object>
      </w:r>
      <w:r w:rsidR="00A537B8" w:rsidRPr="007B6D18">
        <w:rPr>
          <w:rFonts w:ascii="宋体" w:eastAsia="宋体" w:hAnsi="宋体" w:hint="eastAsia"/>
        </w:rPr>
        <w:t>表示兴奋性神经元细胞群，</w:t>
      </w:r>
      <w:r w:rsidR="00A537B8" w:rsidRPr="00F02847">
        <w:rPr>
          <w:position w:val="-12"/>
        </w:rPr>
        <w:object w:dxaOrig="220" w:dyaOrig="360" w14:anchorId="31566CD5">
          <v:shape id="_x0000_i1029" type="#_x0000_t75" style="width:11pt;height:18pt" o:ole="">
            <v:imagedata r:id="rId20" o:title=""/>
          </v:shape>
          <o:OLEObject Type="Embed" ProgID="Equation.DSMT4" ShapeID="_x0000_i1029" DrawAspect="Content" ObjectID="_1745869200" r:id="rId21"/>
        </w:object>
      </w:r>
      <w:r w:rsidR="00A537B8" w:rsidRPr="007B6D18">
        <w:rPr>
          <w:rFonts w:ascii="宋体" w:eastAsia="宋体" w:hAnsi="宋体" w:hint="eastAsia"/>
        </w:rPr>
        <w:t>表示缓慢抑制性神经元细胞群，</w:t>
      </w:r>
      <w:r w:rsidR="00A537B8" w:rsidRPr="00F02847">
        <w:rPr>
          <w:position w:val="-14"/>
        </w:rPr>
        <w:object w:dxaOrig="279" w:dyaOrig="380" w14:anchorId="5B9A01BE">
          <v:shape id="_x0000_i1030" type="#_x0000_t75" style="width:14pt;height:18.5pt" o:ole="">
            <v:imagedata r:id="rId22" o:title=""/>
          </v:shape>
          <o:OLEObject Type="Embed" ProgID="Equation.DSMT4" ShapeID="_x0000_i1030" DrawAspect="Content" ObjectID="_1745869201" r:id="rId23"/>
        </w:object>
      </w:r>
      <w:r w:rsidR="00A537B8" w:rsidRPr="007B6D18">
        <w:rPr>
          <w:rFonts w:ascii="宋体" w:eastAsia="宋体" w:hAnsi="宋体" w:hint="eastAsia"/>
        </w:rPr>
        <w:t>表示快速抑制性神经元细胞群</w:t>
      </w:r>
      <w:r w:rsidR="00A537B8" w:rsidRPr="00F02847">
        <w:rPr>
          <w:position w:val="-6"/>
        </w:rPr>
        <w:object w:dxaOrig="240" w:dyaOrig="279" w14:anchorId="3E41B21C">
          <v:shape id="_x0000_i1031" type="#_x0000_t75" style="width:11.5pt;height:14pt" o:ole="">
            <v:imagedata r:id="rId24" o:title=""/>
          </v:shape>
          <o:OLEObject Type="Embed" ProgID="Equation.DSMT4" ShapeID="_x0000_i1031" DrawAspect="Content" ObjectID="_1745869202" r:id="rId25"/>
        </w:object>
      </w:r>
      <w:r w:rsidR="00A537B8" w:rsidRPr="002E0846">
        <w:rPr>
          <w:rFonts w:ascii="宋体" w:eastAsia="宋体" w:hAnsi="宋体" w:hint="eastAsia"/>
        </w:rPr>
        <w:t>表示皮质中神经元之间的突触连接数</w:t>
      </w:r>
      <w:r w:rsidR="00A537B8" w:rsidRPr="007B6D18">
        <w:rPr>
          <w:rFonts w:ascii="宋体" w:eastAsia="宋体" w:hAnsi="宋体"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5976"/>
        <w:gridCol w:w="1347"/>
      </w:tblGrid>
      <w:tr w:rsidR="00260877" w14:paraId="179C1232" w14:textId="77777777" w:rsidTr="00260877">
        <w:tc>
          <w:tcPr>
            <w:tcW w:w="2765" w:type="dxa"/>
          </w:tcPr>
          <w:p w14:paraId="4369DA0C" w14:textId="77777777" w:rsidR="00260877" w:rsidRDefault="00260877" w:rsidP="00DA6741">
            <w:pPr>
              <w:rPr>
                <w:rFonts w:ascii="宋体" w:eastAsia="宋体" w:hAnsi="宋体"/>
              </w:rPr>
            </w:pPr>
          </w:p>
        </w:tc>
        <w:tc>
          <w:tcPr>
            <w:tcW w:w="2765" w:type="dxa"/>
          </w:tcPr>
          <w:p w14:paraId="4EDED128" w14:textId="0E534FE7" w:rsidR="00260877" w:rsidRDefault="00260877" w:rsidP="00DA6741">
            <w:pPr>
              <w:rPr>
                <w:rFonts w:ascii="宋体" w:eastAsia="宋体" w:hAnsi="宋体"/>
              </w:rPr>
            </w:pPr>
            <w:r w:rsidRPr="00260877">
              <w:rPr>
                <w:rFonts w:ascii="宋体" w:eastAsia="宋体" w:hAnsi="宋体"/>
                <w:position w:val="-186"/>
              </w:rPr>
              <w:object w:dxaOrig="5760" w:dyaOrig="3840" w14:anchorId="573911B9">
                <v:shape id="_x0000_i1032" type="#_x0000_t75" style="width:4in;height:192pt" o:ole="">
                  <v:imagedata r:id="rId26" o:title=""/>
                </v:shape>
                <o:OLEObject Type="Embed" ProgID="Equation.DSMT4" ShapeID="_x0000_i1032" DrawAspect="Content" ObjectID="_1745869203" r:id="rId27"/>
              </w:object>
            </w:r>
          </w:p>
        </w:tc>
        <w:tc>
          <w:tcPr>
            <w:tcW w:w="2766" w:type="dxa"/>
            <w:vAlign w:val="center"/>
          </w:tcPr>
          <w:p w14:paraId="550ABA5B" w14:textId="342006B5" w:rsidR="00260877" w:rsidRDefault="00260877" w:rsidP="00DA6741">
            <w:pPr>
              <w:jc w:val="cente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p>
        </w:tc>
      </w:tr>
    </w:tbl>
    <w:p w14:paraId="48E6BEF8" w14:textId="4A365814" w:rsidR="00260877" w:rsidRDefault="003F2EAA" w:rsidP="003F2EAA">
      <w:pPr>
        <w:rPr>
          <w:rFonts w:ascii="宋体" w:eastAsia="宋体" w:hAnsi="宋体"/>
        </w:rPr>
      </w:pPr>
      <w:r w:rsidRPr="003F2EAA">
        <w:rPr>
          <w:rFonts w:ascii="宋体" w:eastAsia="宋体" w:hAnsi="宋体" w:hint="eastAsia"/>
        </w:rPr>
        <w:t>R</w:t>
      </w:r>
      <w:r w:rsidRPr="003F2EAA">
        <w:rPr>
          <w:rFonts w:ascii="宋体" w:eastAsia="宋体" w:hAnsi="宋体"/>
        </w:rPr>
        <w:t>OI</w:t>
      </w:r>
      <w:r w:rsidRPr="003F2EAA">
        <w:rPr>
          <w:rFonts w:ascii="宋体" w:eastAsia="宋体" w:hAnsi="宋体" w:hint="eastAsia"/>
        </w:rPr>
        <w:t>每个种群具有不同的时间常数值,因此可以产生不同的</w:t>
      </w:r>
      <w:r>
        <w:rPr>
          <w:rFonts w:ascii="宋体" w:eastAsia="宋体" w:hAnsi="宋体" w:hint="eastAsia"/>
        </w:rPr>
        <w:t>节律,</w:t>
      </w:r>
      <w:r w:rsidRPr="003F2EAA">
        <w:rPr>
          <w:rFonts w:ascii="宋体" w:eastAsia="宋体" w:hAnsi="宋体" w:hint="eastAsia"/>
        </w:rPr>
        <w:t>数目N取决于脑电图的复杂性，即脑电图频谱中不同峰的数目。</w:t>
      </w:r>
      <w:r>
        <w:rPr>
          <w:rFonts w:ascii="宋体" w:eastAsia="宋体" w:hAnsi="宋体" w:hint="eastAsia"/>
        </w:rPr>
        <w:t>因此R</w:t>
      </w:r>
      <w:r>
        <w:rPr>
          <w:rFonts w:ascii="宋体" w:eastAsia="宋体" w:hAnsi="宋体"/>
        </w:rPr>
        <w:t>OI</w:t>
      </w:r>
      <w:r>
        <w:rPr>
          <w:rFonts w:ascii="宋体" w:eastAsia="宋体" w:hAnsi="宋体" w:hint="eastAsia"/>
        </w:rPr>
        <w:t>最终生成的脑电信号为公式5所示</w:t>
      </w:r>
      <w:r w:rsidR="00AC608F">
        <w:rPr>
          <w:rFonts w:ascii="宋体" w:eastAsia="宋体" w:hAnsi="宋体" w:hint="eastAsia"/>
        </w:rPr>
        <w:t>，其中</w:t>
      </w:r>
      <w:r w:rsidR="00AC608F" w:rsidRPr="00AC608F">
        <w:rPr>
          <w:rFonts w:ascii="Times New Roman" w:eastAsia="宋体" w:hAnsi="Times New Roman" w:cs="Times New Roman"/>
          <w:i/>
          <w:iCs/>
        </w:rPr>
        <w:t>C</w:t>
      </w:r>
      <w:r w:rsidR="00AC608F" w:rsidRPr="00AC608F">
        <w:rPr>
          <w:rFonts w:ascii="Times New Roman" w:eastAsia="宋体" w:hAnsi="Times New Roman" w:cs="Times New Roman" w:hint="eastAsia"/>
        </w:rPr>
        <w:t>为</w:t>
      </w:r>
      <w:r w:rsidR="00AC608F">
        <w:rPr>
          <w:rFonts w:ascii="宋体" w:eastAsia="宋体" w:hAnsi="宋体" w:hint="eastAsia"/>
        </w:rPr>
        <w:t>常数，用来调节模拟信号的幅值。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F2EAA" w14:paraId="0607E6F7" w14:textId="77777777" w:rsidTr="00624CDE">
        <w:tc>
          <w:tcPr>
            <w:tcW w:w="2765" w:type="dxa"/>
          </w:tcPr>
          <w:p w14:paraId="12E50454" w14:textId="77777777" w:rsidR="003F2EAA" w:rsidRDefault="003F2EAA" w:rsidP="003F2EAA">
            <w:pPr>
              <w:rPr>
                <w:rFonts w:ascii="宋体" w:eastAsia="宋体" w:hAnsi="宋体"/>
              </w:rPr>
            </w:pPr>
          </w:p>
        </w:tc>
        <w:tc>
          <w:tcPr>
            <w:tcW w:w="2765" w:type="dxa"/>
          </w:tcPr>
          <w:p w14:paraId="76E3CEC6" w14:textId="39BE7025" w:rsidR="003F2EAA" w:rsidRDefault="00AC608F" w:rsidP="003F2EAA">
            <w:pPr>
              <w:rPr>
                <w:rFonts w:ascii="宋体" w:eastAsia="宋体" w:hAnsi="宋体"/>
              </w:rPr>
            </w:pPr>
            <w:r w:rsidRPr="003F2EAA">
              <w:rPr>
                <w:position w:val="-28"/>
              </w:rPr>
              <w:object w:dxaOrig="1880" w:dyaOrig="680" w14:anchorId="1A231EC0">
                <v:shape id="_x0000_i1033" type="#_x0000_t75" style="width:93.5pt;height:34pt" o:ole="">
                  <v:imagedata r:id="rId28" o:title=""/>
                </v:shape>
                <o:OLEObject Type="Embed" ProgID="Equation.DSMT4" ShapeID="_x0000_i1033" DrawAspect="Content" ObjectID="_1745869204" r:id="rId29"/>
              </w:object>
            </w:r>
          </w:p>
        </w:tc>
        <w:tc>
          <w:tcPr>
            <w:tcW w:w="2766" w:type="dxa"/>
            <w:vAlign w:val="center"/>
          </w:tcPr>
          <w:p w14:paraId="1C806DFB" w14:textId="63F23F1D" w:rsidR="003F2EAA" w:rsidRDefault="003F2EAA" w:rsidP="003F2EAA">
            <w:pPr>
              <w:jc w:val="right"/>
              <w:rPr>
                <w:rFonts w:ascii="宋体" w:eastAsia="宋体" w:hAnsi="宋体"/>
              </w:rPr>
            </w:pPr>
            <w:r>
              <w:rPr>
                <w:rFonts w:ascii="宋体" w:eastAsia="宋体" w:hAnsi="宋体" w:hint="eastAsia"/>
              </w:rPr>
              <w:t>（5）</w:t>
            </w:r>
          </w:p>
        </w:tc>
      </w:tr>
    </w:tbl>
    <w:p w14:paraId="3B5A0CD0" w14:textId="6B1E4813" w:rsidR="0004065B" w:rsidRDefault="0013065E" w:rsidP="0004065B">
      <w:pPr>
        <w:rPr>
          <w:rFonts w:ascii="宋体" w:eastAsia="宋体" w:hAnsi="宋体"/>
        </w:rPr>
      </w:pPr>
      <w:r w:rsidRPr="00206823">
        <w:rPr>
          <w:rFonts w:ascii="宋体" w:eastAsia="宋体" w:hAnsi="宋体"/>
          <w:noProof/>
        </w:rPr>
        <w:drawing>
          <wp:anchor distT="0" distB="0" distL="114300" distR="114300" simplePos="0" relativeHeight="251658240" behindDoc="0" locked="0" layoutInCell="1" allowOverlap="1" wp14:anchorId="4559E79D" wp14:editId="372489B9">
            <wp:simplePos x="0" y="0"/>
            <wp:positionH relativeFrom="margin">
              <wp:align>right</wp:align>
            </wp:positionH>
            <wp:positionV relativeFrom="paragraph">
              <wp:posOffset>436024</wp:posOffset>
            </wp:positionV>
            <wp:extent cx="5274310" cy="1583055"/>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1583055"/>
                    </a:xfrm>
                    <a:prstGeom prst="rect">
                      <a:avLst/>
                    </a:prstGeom>
                    <a:noFill/>
                    <a:ln>
                      <a:noFill/>
                    </a:ln>
                  </pic:spPr>
                </pic:pic>
              </a:graphicData>
            </a:graphic>
          </wp:anchor>
        </w:drawing>
      </w:r>
      <w:r w:rsidR="00EC1BA6" w:rsidRPr="00206823">
        <w:rPr>
          <w:rFonts w:ascii="宋体" w:eastAsia="宋体" w:hAnsi="宋体" w:hint="eastAsia"/>
        </w:rPr>
        <w:t>如图</w:t>
      </w:r>
      <w:r w:rsidR="00206823" w:rsidRPr="00206823">
        <w:rPr>
          <w:rFonts w:ascii="宋体" w:eastAsia="宋体" w:hAnsi="宋体" w:hint="eastAsia"/>
        </w:rPr>
        <w:t xml:space="preserve"> </w:t>
      </w:r>
      <w:r w:rsidR="00EC1BA6" w:rsidRPr="00206823">
        <w:rPr>
          <w:rFonts w:ascii="宋体" w:eastAsia="宋体" w:hAnsi="宋体" w:hint="eastAsia"/>
        </w:rPr>
        <w:t>2所示，可以得到上述模型</w:t>
      </w:r>
      <w:r w:rsidR="00CD4308">
        <w:rPr>
          <w:rFonts w:ascii="宋体" w:eastAsia="宋体" w:hAnsi="宋体" w:hint="eastAsia"/>
        </w:rPr>
        <w:t>合成</w:t>
      </w:r>
      <w:r w:rsidR="00EC1BA6" w:rsidRPr="00206823">
        <w:rPr>
          <w:rFonts w:ascii="宋体" w:eastAsia="宋体" w:hAnsi="宋体" w:hint="eastAsia"/>
        </w:rPr>
        <w:t>的脑电数据以及频谱图</w:t>
      </w:r>
      <w:r w:rsidR="00206823" w:rsidRPr="00206823">
        <w:rPr>
          <w:rFonts w:ascii="宋体" w:eastAsia="宋体" w:hAnsi="宋体" w:hint="eastAsia"/>
        </w:rPr>
        <w:t>，</w:t>
      </w:r>
      <w:r w:rsidR="00206823">
        <w:rPr>
          <w:rFonts w:ascii="宋体" w:eastAsia="宋体" w:hAnsi="宋体" w:hint="eastAsia"/>
        </w:rPr>
        <w:t>该数据</w:t>
      </w:r>
      <w:r>
        <w:rPr>
          <w:rFonts w:ascii="宋体" w:eastAsia="宋体" w:hAnsi="宋体" w:hint="eastAsia"/>
        </w:rPr>
        <w:t>是由数目N为3的种群生成的，三个种群分别选取脑电中常见的节律δ、α和γ。</w:t>
      </w:r>
    </w:p>
    <w:p w14:paraId="787D97D9" w14:textId="76980D5C" w:rsidR="0013065E" w:rsidRPr="00A45650" w:rsidRDefault="00CA4415" w:rsidP="0004065B">
      <w:pPr>
        <w:rPr>
          <w:rFonts w:ascii="Times New Roman" w:eastAsia="宋体" w:hAnsi="Times New Roman" w:cs="Times New Roman"/>
          <w:sz w:val="18"/>
          <w:szCs w:val="18"/>
          <w:shd w:val="clear" w:color="auto" w:fill="FFFFFF"/>
        </w:rPr>
      </w:pPr>
      <w:r w:rsidRPr="00064612">
        <w:rPr>
          <w:rFonts w:ascii="Times New Roman" w:eastAsia="宋体" w:hAnsi="Times New Roman" w:cs="Times New Roman" w:hint="eastAsia"/>
          <w:sz w:val="18"/>
          <w:szCs w:val="18"/>
          <w:shd w:val="clear" w:color="auto" w:fill="FFFFFF"/>
        </w:rPr>
        <w:t>图</w:t>
      </w:r>
      <w:r>
        <w:rPr>
          <w:rFonts w:ascii="Times New Roman" w:eastAsia="宋体" w:hAnsi="Times New Roman" w:cs="Times New Roman"/>
          <w:sz w:val="18"/>
          <w:szCs w:val="18"/>
          <w:shd w:val="clear" w:color="auto" w:fill="FFFFFF"/>
        </w:rPr>
        <w:t>2</w:t>
      </w:r>
      <w:r w:rsidRPr="00064612">
        <w:rPr>
          <w:rFonts w:ascii="Times New Roman" w:eastAsia="宋体" w:hAnsi="Times New Roman" w:cs="Times New Roman" w:hint="eastAsia"/>
          <w:sz w:val="18"/>
          <w:szCs w:val="18"/>
          <w:shd w:val="clear" w:color="auto" w:fill="FFFFFF"/>
        </w:rPr>
        <w:t xml:space="preserve"> (a)</w:t>
      </w:r>
      <w:r>
        <w:rPr>
          <w:rFonts w:ascii="Times New Roman" w:eastAsia="宋体" w:hAnsi="Times New Roman" w:cs="Times New Roman" w:hint="eastAsia"/>
          <w:sz w:val="18"/>
          <w:szCs w:val="18"/>
          <w:shd w:val="clear" w:color="auto" w:fill="FFFFFF"/>
        </w:rPr>
        <w:t xml:space="preserve"> </w:t>
      </w:r>
      <w:r>
        <w:rPr>
          <w:rFonts w:ascii="Times New Roman" w:eastAsia="宋体" w:hAnsi="Times New Roman" w:cs="Times New Roman" w:hint="eastAsia"/>
          <w:sz w:val="18"/>
          <w:szCs w:val="18"/>
          <w:shd w:val="clear" w:color="auto" w:fill="FFFFFF"/>
        </w:rPr>
        <w:t>使用</w:t>
      </w:r>
      <w:r w:rsidRPr="00CA4415">
        <w:rPr>
          <w:rFonts w:ascii="Times New Roman" w:eastAsia="宋体" w:hAnsi="Times New Roman" w:cs="Times New Roman" w:hint="eastAsia"/>
          <w:sz w:val="18"/>
          <w:szCs w:val="18"/>
          <w:shd w:val="clear" w:color="auto" w:fill="FFFFFF"/>
        </w:rPr>
        <w:t>δ、α和γ三种节律</w:t>
      </w:r>
      <w:r>
        <w:rPr>
          <w:rFonts w:ascii="Times New Roman" w:eastAsia="宋体" w:hAnsi="Times New Roman" w:cs="Times New Roman" w:hint="eastAsia"/>
          <w:sz w:val="18"/>
          <w:szCs w:val="18"/>
          <w:shd w:val="clear" w:color="auto" w:fill="FFFFFF"/>
        </w:rPr>
        <w:t>生成的脑电数据，所占比重分别为</w:t>
      </w:r>
      <w:r>
        <w:rPr>
          <w:rFonts w:ascii="Times New Roman" w:eastAsia="宋体" w:hAnsi="Times New Roman" w:cs="Times New Roman" w:hint="eastAsia"/>
          <w:sz w:val="18"/>
          <w:szCs w:val="18"/>
          <w:shd w:val="clear" w:color="auto" w:fill="FFFFFF"/>
        </w:rPr>
        <w:t>0</w:t>
      </w:r>
      <w:r>
        <w:rPr>
          <w:rFonts w:ascii="Times New Roman" w:eastAsia="宋体" w:hAnsi="Times New Roman" w:cs="Times New Roman"/>
          <w:sz w:val="18"/>
          <w:szCs w:val="18"/>
          <w:shd w:val="clear" w:color="auto" w:fill="FFFFFF"/>
        </w:rPr>
        <w:t>.3</w:t>
      </w:r>
      <w:r>
        <w:rPr>
          <w:rFonts w:ascii="Times New Roman" w:eastAsia="宋体" w:hAnsi="Times New Roman" w:cs="Times New Roman" w:hint="eastAsia"/>
          <w:sz w:val="18"/>
          <w:szCs w:val="18"/>
          <w:shd w:val="clear" w:color="auto" w:fill="FFFFFF"/>
        </w:rPr>
        <w:t>、</w:t>
      </w:r>
      <w:r>
        <w:rPr>
          <w:rFonts w:ascii="Times New Roman" w:eastAsia="宋体" w:hAnsi="Times New Roman" w:cs="Times New Roman"/>
          <w:sz w:val="18"/>
          <w:szCs w:val="18"/>
          <w:shd w:val="clear" w:color="auto" w:fill="FFFFFF"/>
        </w:rPr>
        <w:t>0.4</w:t>
      </w:r>
      <w:r>
        <w:rPr>
          <w:rFonts w:ascii="Times New Roman" w:eastAsia="宋体" w:hAnsi="Times New Roman" w:cs="Times New Roman" w:hint="eastAsia"/>
          <w:sz w:val="18"/>
          <w:szCs w:val="18"/>
          <w:shd w:val="clear" w:color="auto" w:fill="FFFFFF"/>
        </w:rPr>
        <w:t>和</w:t>
      </w:r>
      <w:r>
        <w:rPr>
          <w:rFonts w:ascii="Times New Roman" w:eastAsia="宋体" w:hAnsi="Times New Roman" w:cs="Times New Roman" w:hint="eastAsia"/>
          <w:sz w:val="18"/>
          <w:szCs w:val="18"/>
          <w:shd w:val="clear" w:color="auto" w:fill="FFFFFF"/>
        </w:rPr>
        <w:t>0</w:t>
      </w:r>
      <w:r>
        <w:rPr>
          <w:rFonts w:ascii="Times New Roman" w:eastAsia="宋体" w:hAnsi="Times New Roman" w:cs="Times New Roman"/>
          <w:sz w:val="18"/>
          <w:szCs w:val="18"/>
          <w:shd w:val="clear" w:color="auto" w:fill="FFFFFF"/>
        </w:rPr>
        <w:t>.3</w:t>
      </w:r>
      <w:r w:rsidRPr="00064612">
        <w:rPr>
          <w:rFonts w:ascii="Times New Roman" w:eastAsia="宋体" w:hAnsi="Times New Roman" w:cs="Times New Roman"/>
          <w:sz w:val="18"/>
          <w:szCs w:val="18"/>
          <w:shd w:val="clear" w:color="auto" w:fill="FFFFFF"/>
        </w:rPr>
        <w:t xml:space="preserve"> </w:t>
      </w:r>
      <w:r>
        <w:rPr>
          <w:rFonts w:ascii="Times New Roman" w:eastAsia="宋体" w:hAnsi="Times New Roman" w:cs="Times New Roman" w:hint="eastAsia"/>
          <w:sz w:val="18"/>
          <w:szCs w:val="18"/>
          <w:shd w:val="clear" w:color="auto" w:fill="FFFFFF"/>
        </w:rPr>
        <w:t xml:space="preserve"> </w:t>
      </w:r>
      <w:r w:rsidRPr="00064612">
        <w:rPr>
          <w:rFonts w:ascii="Times New Roman" w:eastAsia="宋体" w:hAnsi="Times New Roman" w:cs="Times New Roman" w:hint="eastAsia"/>
          <w:sz w:val="18"/>
          <w:szCs w:val="18"/>
          <w:shd w:val="clear" w:color="auto" w:fill="FFFFFF"/>
        </w:rPr>
        <w:t>(b)</w:t>
      </w:r>
      <w:r>
        <w:rPr>
          <w:rFonts w:ascii="Times New Roman" w:eastAsia="宋体" w:hAnsi="Times New Roman" w:cs="Times New Roman"/>
          <w:sz w:val="18"/>
          <w:szCs w:val="18"/>
          <w:shd w:val="clear" w:color="auto" w:fill="FFFFFF"/>
        </w:rPr>
        <w:t xml:space="preserve"> </w:t>
      </w:r>
      <w:r>
        <w:rPr>
          <w:rFonts w:ascii="Times New Roman" w:eastAsia="宋体" w:hAnsi="Times New Roman" w:cs="Times New Roman" w:hint="eastAsia"/>
          <w:sz w:val="18"/>
          <w:szCs w:val="18"/>
          <w:shd w:val="clear" w:color="auto" w:fill="FFFFFF"/>
        </w:rPr>
        <w:t>所生成脑电数据的频率</w:t>
      </w:r>
      <w:r>
        <w:rPr>
          <w:rFonts w:ascii="Times New Roman" w:eastAsia="宋体" w:hAnsi="Times New Roman" w:cs="Times New Roman"/>
          <w:sz w:val="18"/>
          <w:szCs w:val="18"/>
          <w:shd w:val="clear" w:color="auto" w:fill="FFFFFF"/>
        </w:rPr>
        <w:t xml:space="preserve"> </w:t>
      </w:r>
    </w:p>
    <w:p w14:paraId="5B544461" w14:textId="171C0AD0" w:rsidR="008E503B" w:rsidRPr="00F05C9F" w:rsidRDefault="007D0ACA" w:rsidP="00F05C9F">
      <w:pPr>
        <w:pStyle w:val="3"/>
        <w:rPr>
          <w:rFonts w:ascii="宋体" w:eastAsia="宋体" w:hAnsi="宋体"/>
          <w:sz w:val="21"/>
          <w:szCs w:val="21"/>
          <w:shd w:val="clear" w:color="auto" w:fill="FFFFFF"/>
        </w:rPr>
      </w:pPr>
      <w:commentRangeStart w:id="11"/>
      <w:r w:rsidRPr="007D0ACA">
        <w:rPr>
          <w:rFonts w:ascii="宋体" w:eastAsia="宋体" w:hAnsi="宋体" w:hint="eastAsia"/>
          <w:sz w:val="21"/>
          <w:szCs w:val="21"/>
          <w:shd w:val="clear" w:color="auto" w:fill="FFFFFF"/>
        </w:rPr>
        <w:lastRenderedPageBreak/>
        <w:t>2</w:t>
      </w:r>
      <w:r w:rsidRPr="007D0ACA">
        <w:rPr>
          <w:rFonts w:ascii="宋体" w:eastAsia="宋体" w:hAnsi="宋体"/>
          <w:sz w:val="21"/>
          <w:szCs w:val="21"/>
          <w:shd w:val="clear" w:color="auto" w:fill="FFFFFF"/>
        </w:rPr>
        <w:t>.</w:t>
      </w:r>
      <w:r>
        <w:rPr>
          <w:rFonts w:ascii="宋体" w:eastAsia="宋体" w:hAnsi="宋体"/>
          <w:sz w:val="21"/>
          <w:szCs w:val="21"/>
          <w:shd w:val="clear" w:color="auto" w:fill="FFFFFF"/>
        </w:rPr>
        <w:t>2</w:t>
      </w:r>
      <w:r w:rsidRPr="007D0ACA">
        <w:rPr>
          <w:rFonts w:ascii="宋体" w:eastAsia="宋体" w:hAnsi="宋体"/>
          <w:sz w:val="21"/>
          <w:szCs w:val="21"/>
          <w:shd w:val="clear" w:color="auto" w:fill="FFFFFF"/>
        </w:rPr>
        <w:t xml:space="preserve"> </w:t>
      </w:r>
      <w:r>
        <w:rPr>
          <w:rFonts w:ascii="宋体" w:eastAsia="宋体" w:hAnsi="宋体" w:hint="eastAsia"/>
          <w:sz w:val="21"/>
          <w:szCs w:val="21"/>
          <w:shd w:val="clear" w:color="auto" w:fill="FFFFFF"/>
        </w:rPr>
        <w:t>合成E</w:t>
      </w:r>
      <w:r>
        <w:rPr>
          <w:rFonts w:ascii="宋体" w:eastAsia="宋体" w:hAnsi="宋体"/>
          <w:sz w:val="21"/>
          <w:szCs w:val="21"/>
          <w:shd w:val="clear" w:color="auto" w:fill="FFFFFF"/>
        </w:rPr>
        <w:t>RD/ERS</w:t>
      </w:r>
      <w:commentRangeEnd w:id="11"/>
      <w:r w:rsidR="00371F4D">
        <w:rPr>
          <w:rStyle w:val="a5"/>
          <w:b w:val="0"/>
          <w:bCs w:val="0"/>
        </w:rPr>
        <w:commentReference w:id="11"/>
      </w:r>
    </w:p>
    <w:p w14:paraId="4A79CD12" w14:textId="744E24B6" w:rsidR="003E71CF" w:rsidRDefault="003F2EAA" w:rsidP="003C4FD7">
      <w:pPr>
        <w:ind w:firstLineChars="200" w:firstLine="420"/>
        <w:rPr>
          <w:rFonts w:ascii="宋体" w:eastAsia="宋体" w:hAnsi="宋体"/>
        </w:rPr>
      </w:pPr>
      <w:r w:rsidRPr="003F2EAA">
        <w:rPr>
          <w:rFonts w:ascii="宋体" w:eastAsia="宋体" w:hAnsi="宋体" w:hint="eastAsia"/>
        </w:rPr>
        <w:t>由于E</w:t>
      </w:r>
      <w:r w:rsidRPr="003F2EAA">
        <w:rPr>
          <w:rFonts w:ascii="宋体" w:eastAsia="宋体" w:hAnsi="宋体"/>
        </w:rPr>
        <w:t>RD/ERS</w:t>
      </w:r>
      <w:r w:rsidRPr="003F2EAA">
        <w:rPr>
          <w:rFonts w:ascii="宋体" w:eastAsia="宋体" w:hAnsi="宋体" w:hint="eastAsia"/>
        </w:rPr>
        <w:t>主要跟μ和</w:t>
      </w:r>
      <w:r w:rsidRPr="003F2EAA">
        <w:rPr>
          <w:rFonts w:ascii="宋体" w:eastAsia="宋体" w:hAnsi="宋体"/>
        </w:rPr>
        <w:t>β</w:t>
      </w:r>
      <w:r w:rsidRPr="003F2EAA">
        <w:rPr>
          <w:rFonts w:ascii="宋体" w:eastAsia="宋体" w:hAnsi="宋体" w:hint="eastAsia"/>
        </w:rPr>
        <w:t>节律相关</w:t>
      </w:r>
      <w:r w:rsidR="00185BA4">
        <w:rPr>
          <w:rFonts w:ascii="宋体" w:eastAsia="宋体" w:hAnsi="宋体" w:hint="eastAsia"/>
        </w:rPr>
        <w:t>[</w:t>
      </w:r>
      <w:r w:rsidR="00185BA4">
        <w:rPr>
          <w:rFonts w:ascii="宋体" w:eastAsia="宋体" w:hAnsi="宋体"/>
        </w:rPr>
        <w:t>1</w:t>
      </w:r>
      <w:r w:rsidR="00CD4308">
        <w:rPr>
          <w:rFonts w:ascii="宋体" w:eastAsia="宋体" w:hAnsi="宋体"/>
        </w:rPr>
        <w:t>8</w:t>
      </w:r>
      <w:r w:rsidR="00185BA4">
        <w:rPr>
          <w:rFonts w:ascii="宋体" w:eastAsia="宋体" w:hAnsi="宋体"/>
        </w:rPr>
        <w:t>]</w:t>
      </w:r>
      <w:r w:rsidRPr="003F2EAA">
        <w:rPr>
          <w:rFonts w:ascii="宋体" w:eastAsia="宋体" w:hAnsi="宋体" w:hint="eastAsia"/>
        </w:rPr>
        <w:t>，因此本文只</w:t>
      </w:r>
      <w:r w:rsidR="00CA4415">
        <w:rPr>
          <w:rFonts w:ascii="宋体" w:eastAsia="宋体" w:hAnsi="宋体" w:hint="eastAsia"/>
        </w:rPr>
        <w:t>将</w:t>
      </w:r>
      <w:r w:rsidR="00CA4415" w:rsidRPr="003F2EAA">
        <w:rPr>
          <w:rFonts w:ascii="宋体" w:eastAsia="宋体" w:hAnsi="宋体" w:hint="eastAsia"/>
        </w:rPr>
        <w:t>μ和</w:t>
      </w:r>
      <w:r w:rsidR="00CA4415" w:rsidRPr="003F2EAA">
        <w:rPr>
          <w:rFonts w:ascii="宋体" w:eastAsia="宋体" w:hAnsi="宋体"/>
        </w:rPr>
        <w:t>β</w:t>
      </w:r>
      <w:r w:rsidR="00CA4415" w:rsidRPr="003F2EAA">
        <w:rPr>
          <w:rFonts w:ascii="宋体" w:eastAsia="宋体" w:hAnsi="宋体" w:hint="eastAsia"/>
        </w:rPr>
        <w:t>节律</w:t>
      </w:r>
      <w:r w:rsidR="00CA4415">
        <w:rPr>
          <w:rFonts w:ascii="宋体" w:eastAsia="宋体" w:hAnsi="宋体" w:hint="eastAsia"/>
        </w:rPr>
        <w:t>并列，使用</w:t>
      </w:r>
      <w:r w:rsidR="00A45650">
        <w:rPr>
          <w:rFonts w:ascii="宋体" w:eastAsia="宋体" w:hAnsi="宋体" w:hint="eastAsia"/>
        </w:rPr>
        <w:t>wendling</w:t>
      </w:r>
      <w:r w:rsidR="00CA4415">
        <w:rPr>
          <w:rFonts w:ascii="宋体" w:eastAsia="宋体" w:hAnsi="宋体" w:hint="eastAsia"/>
        </w:rPr>
        <w:t>模型生成的</w:t>
      </w:r>
      <w:r w:rsidR="00CA4415" w:rsidRPr="003F2EAA">
        <w:rPr>
          <w:rFonts w:ascii="宋体" w:eastAsia="宋体" w:hAnsi="宋体" w:hint="eastAsia"/>
        </w:rPr>
        <w:t>μ和</w:t>
      </w:r>
      <w:r w:rsidR="00CA4415" w:rsidRPr="003F2EAA">
        <w:rPr>
          <w:rFonts w:ascii="宋体" w:eastAsia="宋体" w:hAnsi="宋体"/>
        </w:rPr>
        <w:t>β</w:t>
      </w:r>
      <w:r w:rsidR="00CA4415" w:rsidRPr="003F2EAA">
        <w:rPr>
          <w:rFonts w:ascii="宋体" w:eastAsia="宋体" w:hAnsi="宋体" w:hint="eastAsia"/>
        </w:rPr>
        <w:t>节律</w:t>
      </w:r>
      <w:r w:rsidR="00CA4415">
        <w:rPr>
          <w:rFonts w:ascii="宋体" w:eastAsia="宋体" w:hAnsi="宋体" w:hint="eastAsia"/>
        </w:rPr>
        <w:t>如图</w:t>
      </w:r>
      <w:r w:rsidR="00A45650">
        <w:rPr>
          <w:rFonts w:ascii="宋体" w:eastAsia="宋体" w:hAnsi="宋体" w:hint="eastAsia"/>
        </w:rPr>
        <w:t>3所示。</w:t>
      </w:r>
    </w:p>
    <w:p w14:paraId="25A68AC8" w14:textId="3D81209B" w:rsidR="00A45650" w:rsidRPr="007F4BFD" w:rsidRDefault="007F4BFD" w:rsidP="00E50D7C">
      <w:pPr>
        <w:ind w:firstLineChars="200" w:firstLine="420"/>
        <w:rPr>
          <w:rFonts w:ascii="宋体" w:eastAsia="宋体" w:hAnsi="宋体"/>
        </w:rPr>
      </w:pPr>
      <w:r>
        <w:rPr>
          <w:noProof/>
        </w:rPr>
        <w:drawing>
          <wp:anchor distT="0" distB="0" distL="114300" distR="114300" simplePos="0" relativeHeight="251670528" behindDoc="0" locked="0" layoutInCell="1" allowOverlap="1" wp14:anchorId="0DF96B74" wp14:editId="6C2A58EB">
            <wp:simplePos x="0" y="0"/>
            <wp:positionH relativeFrom="margin">
              <wp:align>right</wp:align>
            </wp:positionH>
            <wp:positionV relativeFrom="paragraph">
              <wp:posOffset>2681947</wp:posOffset>
            </wp:positionV>
            <wp:extent cx="5274310" cy="3096895"/>
            <wp:effectExtent l="0" t="0" r="0" b="8255"/>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3096895"/>
                    </a:xfrm>
                    <a:prstGeom prst="rect">
                      <a:avLst/>
                    </a:prstGeom>
                    <a:noFill/>
                    <a:ln>
                      <a:noFill/>
                    </a:ln>
                  </pic:spPr>
                </pic:pic>
              </a:graphicData>
            </a:graphic>
          </wp:anchor>
        </w:drawing>
      </w:r>
      <w:r w:rsidR="001C73C9" w:rsidRPr="001C73C9">
        <w:rPr>
          <w:rFonts w:ascii="宋体" w:eastAsia="宋体" w:hAnsi="宋体" w:hint="eastAsia"/>
        </w:rPr>
        <w:t>使用经颅电刺激(如经颅直流电刺激(tDCS)和经颅交流电刺激)作为神经调节方法的研究数量不断增加，因为它通常价格低廉、简单、安全且无创</w:t>
      </w:r>
      <w:r w:rsidR="00624CDE">
        <w:rPr>
          <w:rFonts w:ascii="宋体" w:eastAsia="宋体" w:hAnsi="宋体" w:hint="eastAsia"/>
        </w:rPr>
        <w:t>[</w:t>
      </w:r>
      <w:r w:rsidR="00624CDE">
        <w:rPr>
          <w:rFonts w:ascii="宋体" w:eastAsia="宋体" w:hAnsi="宋体"/>
        </w:rPr>
        <w:t>23]</w:t>
      </w:r>
      <w:r w:rsidR="001C73C9" w:rsidRPr="001C73C9">
        <w:rPr>
          <w:rFonts w:ascii="宋体" w:eastAsia="宋体" w:hAnsi="宋体" w:hint="eastAsia"/>
        </w:rPr>
        <w:t>。在国际脑电图(EEG)记录系统</w:t>
      </w:r>
      <w:r w:rsidR="001C73C9">
        <w:rPr>
          <w:rFonts w:ascii="宋体" w:eastAsia="宋体" w:hAnsi="宋体" w:hint="eastAsia"/>
        </w:rPr>
        <w:t>（即</w:t>
      </w:r>
      <w:r w:rsidR="001C73C9" w:rsidRPr="001C73C9">
        <w:rPr>
          <w:rFonts w:ascii="宋体" w:eastAsia="宋体" w:hAnsi="宋体" w:hint="eastAsia"/>
        </w:rPr>
        <w:t>国际10-20系统</w:t>
      </w:r>
      <w:r w:rsidR="001C73C9">
        <w:rPr>
          <w:rFonts w:ascii="宋体" w:eastAsia="宋体" w:hAnsi="宋体" w:hint="eastAsia"/>
        </w:rPr>
        <w:t>，如</w:t>
      </w:r>
      <w:r w:rsidR="00624CDE">
        <w:rPr>
          <w:rFonts w:ascii="宋体" w:eastAsia="宋体" w:hAnsi="宋体" w:hint="eastAsia"/>
        </w:rPr>
        <w:t>图</w:t>
      </w:r>
      <w:r w:rsidR="001C73C9">
        <w:rPr>
          <w:rFonts w:ascii="宋体" w:eastAsia="宋体" w:hAnsi="宋体" w:hint="eastAsia"/>
        </w:rPr>
        <w:t>4所示）</w:t>
      </w:r>
      <w:r w:rsidR="001C73C9" w:rsidRPr="001C73C9">
        <w:rPr>
          <w:rFonts w:ascii="宋体" w:eastAsia="宋体" w:hAnsi="宋体" w:hint="eastAsia"/>
        </w:rPr>
        <w:t>中，C3区域被认为代表</w:t>
      </w:r>
      <w:r w:rsidR="001C73C9" w:rsidRPr="00CD6B57">
        <w:rPr>
          <w:rFonts w:ascii="宋体" w:eastAsia="宋体" w:hAnsi="宋体" w:hint="eastAsia"/>
          <w:highlight w:val="yellow"/>
          <w:rPrChange w:id="12" w:author="Lu Bin" w:date="2023-05-05T10:34:00Z">
            <w:rPr>
              <w:rFonts w:ascii="宋体" w:eastAsia="宋体" w:hAnsi="宋体" w:hint="eastAsia"/>
            </w:rPr>
          </w:rPrChange>
        </w:rPr>
        <w:t>右手</w:t>
      </w:r>
      <w:r w:rsidR="001C73C9" w:rsidRPr="001C73C9">
        <w:rPr>
          <w:rFonts w:ascii="宋体" w:eastAsia="宋体" w:hAnsi="宋体" w:hint="eastAsia"/>
        </w:rPr>
        <w:t>运动区, C</w:t>
      </w:r>
      <w:r w:rsidR="001C73C9" w:rsidRPr="001C73C9">
        <w:rPr>
          <w:rFonts w:ascii="宋体" w:eastAsia="宋体" w:hAnsi="宋体"/>
        </w:rPr>
        <w:t>4</w:t>
      </w:r>
      <w:r w:rsidR="001C73C9" w:rsidRPr="001C73C9">
        <w:rPr>
          <w:rFonts w:ascii="宋体" w:eastAsia="宋体" w:hAnsi="宋体" w:hint="eastAsia"/>
        </w:rPr>
        <w:t>区域被认为代表</w:t>
      </w:r>
      <w:r w:rsidR="001C73C9" w:rsidRPr="00CD6B57">
        <w:rPr>
          <w:rFonts w:ascii="宋体" w:eastAsia="宋体" w:hAnsi="宋体" w:hint="eastAsia"/>
          <w:highlight w:val="yellow"/>
          <w:rPrChange w:id="13" w:author="Lu Bin" w:date="2023-05-05T10:34:00Z">
            <w:rPr>
              <w:rFonts w:ascii="宋体" w:eastAsia="宋体" w:hAnsi="宋体" w:hint="eastAsia"/>
            </w:rPr>
          </w:rPrChange>
        </w:rPr>
        <w:t>右手</w:t>
      </w:r>
      <w:r w:rsidR="001C73C9" w:rsidRPr="001C73C9">
        <w:rPr>
          <w:rFonts w:ascii="宋体" w:eastAsia="宋体" w:hAnsi="宋体" w:hint="eastAsia"/>
        </w:rPr>
        <w:t>运动区</w:t>
      </w:r>
      <w:r w:rsidR="00624CDE">
        <w:rPr>
          <w:rFonts w:ascii="宋体" w:eastAsia="宋体" w:hAnsi="宋体" w:hint="eastAsia"/>
        </w:rPr>
        <w:t>[</w:t>
      </w:r>
      <w:r w:rsidR="00624CDE">
        <w:rPr>
          <w:rFonts w:ascii="宋体" w:eastAsia="宋体" w:hAnsi="宋体"/>
        </w:rPr>
        <w:t>2</w:t>
      </w:r>
      <w:r w:rsidR="00CD4308">
        <w:rPr>
          <w:rFonts w:ascii="宋体" w:eastAsia="宋体" w:hAnsi="宋体"/>
        </w:rPr>
        <w:t>7</w:t>
      </w:r>
      <w:r w:rsidR="00624CDE">
        <w:rPr>
          <w:rFonts w:ascii="宋体" w:eastAsia="宋体" w:hAnsi="宋体"/>
        </w:rPr>
        <w:t>,2</w:t>
      </w:r>
      <w:r w:rsidR="00CD4308">
        <w:rPr>
          <w:rFonts w:ascii="宋体" w:eastAsia="宋体" w:hAnsi="宋体"/>
        </w:rPr>
        <w:t>8</w:t>
      </w:r>
      <w:r w:rsidR="00624CDE">
        <w:rPr>
          <w:rFonts w:ascii="宋体" w:eastAsia="宋体" w:hAnsi="宋体"/>
        </w:rPr>
        <w:t>]</w:t>
      </w:r>
      <w:r w:rsidR="001C73C9">
        <w:rPr>
          <w:rFonts w:ascii="宋体" w:eastAsia="宋体" w:hAnsi="宋体" w:hint="eastAsia"/>
        </w:rPr>
        <w:t>。</w:t>
      </w:r>
      <w:r w:rsidR="00A45650">
        <w:rPr>
          <w:rFonts w:ascii="宋体" w:eastAsia="宋体" w:hAnsi="宋体"/>
        </w:rPr>
        <w:t>ERD</w:t>
      </w:r>
      <w:r w:rsidR="00A45650">
        <w:rPr>
          <w:rFonts w:ascii="宋体" w:eastAsia="宋体" w:hAnsi="宋体" w:hint="eastAsia"/>
        </w:rPr>
        <w:t>/E</w:t>
      </w:r>
      <w:r w:rsidR="00A45650">
        <w:rPr>
          <w:rFonts w:ascii="宋体" w:eastAsia="宋体" w:hAnsi="宋体"/>
        </w:rPr>
        <w:t>RS</w:t>
      </w:r>
      <w:r w:rsidR="00A45650">
        <w:rPr>
          <w:rFonts w:ascii="宋体" w:eastAsia="宋体" w:hAnsi="宋体" w:hint="eastAsia"/>
        </w:rPr>
        <w:t>主要</w:t>
      </w:r>
      <w:r w:rsidR="003C4FD7">
        <w:rPr>
          <w:rFonts w:ascii="宋体" w:eastAsia="宋体" w:hAnsi="宋体" w:hint="eastAsia"/>
        </w:rPr>
        <w:t>体现在大脑中央区的C</w:t>
      </w:r>
      <w:r w:rsidR="003C4FD7">
        <w:rPr>
          <w:rFonts w:ascii="宋体" w:eastAsia="宋体" w:hAnsi="宋体"/>
        </w:rPr>
        <w:t>3</w:t>
      </w:r>
      <w:r w:rsidR="003C4FD7">
        <w:rPr>
          <w:rFonts w:ascii="宋体" w:eastAsia="宋体" w:hAnsi="宋体" w:hint="eastAsia"/>
        </w:rPr>
        <w:t>和C</w:t>
      </w:r>
      <w:r w:rsidR="003C4FD7">
        <w:rPr>
          <w:rFonts w:ascii="宋体" w:eastAsia="宋体" w:hAnsi="宋体"/>
        </w:rPr>
        <w:t>4</w:t>
      </w:r>
      <w:r w:rsidR="003C4FD7">
        <w:rPr>
          <w:rFonts w:ascii="宋体" w:eastAsia="宋体" w:hAnsi="宋体" w:hint="eastAsia"/>
        </w:rPr>
        <w:t>通道，本研究考虑到</w:t>
      </w:r>
      <w:r w:rsidR="00A45650" w:rsidRPr="0013065E">
        <w:rPr>
          <w:rFonts w:ascii="宋体" w:eastAsia="宋体" w:hAnsi="宋体"/>
        </w:rPr>
        <w:t>在</w:t>
      </w:r>
      <w:r w:rsidR="00A45650" w:rsidRPr="0013065E">
        <w:rPr>
          <w:rFonts w:ascii="宋体" w:eastAsia="宋体" w:hAnsi="宋体" w:hint="eastAsia"/>
        </w:rPr>
        <w:t>神经元群</w:t>
      </w:r>
      <w:r w:rsidR="00A45650" w:rsidRPr="0013065E">
        <w:rPr>
          <w:rFonts w:ascii="宋体" w:eastAsia="宋体" w:hAnsi="宋体"/>
        </w:rPr>
        <w:t>网络工作假设中，</w:t>
      </w:r>
      <w:r w:rsidR="003C4FD7">
        <w:rPr>
          <w:rFonts w:ascii="宋体" w:eastAsia="宋体" w:hAnsi="宋体" w:hint="eastAsia"/>
        </w:rPr>
        <w:t>大脑不同区域之际存在相互耦合，</w:t>
      </w:r>
      <w:r w:rsidR="00A45650" w:rsidRPr="0013065E">
        <w:rPr>
          <w:rFonts w:ascii="宋体" w:eastAsia="宋体" w:hAnsi="宋体"/>
        </w:rPr>
        <w:t>神经群属于多个脑结构</w:t>
      </w:r>
      <w:r w:rsidR="003C4FD7">
        <w:rPr>
          <w:rFonts w:ascii="宋体" w:eastAsia="宋体" w:hAnsi="宋体" w:hint="eastAsia"/>
        </w:rPr>
        <w:t>，</w:t>
      </w:r>
      <w:r w:rsidR="00A45650" w:rsidRPr="0013065E">
        <w:rPr>
          <w:rFonts w:ascii="宋体" w:eastAsia="宋体" w:hAnsi="宋体"/>
        </w:rPr>
        <w:t>可能与</w:t>
      </w:r>
      <w:r w:rsidR="00A45650" w:rsidRPr="0013065E">
        <w:rPr>
          <w:rFonts w:ascii="宋体" w:eastAsia="宋体" w:hAnsi="宋体" w:hint="eastAsia"/>
        </w:rPr>
        <w:t>脑电</w:t>
      </w:r>
      <w:r w:rsidR="00A45650" w:rsidRPr="0013065E">
        <w:rPr>
          <w:rFonts w:ascii="宋体" w:eastAsia="宋体" w:hAnsi="宋体"/>
        </w:rPr>
        <w:t>活动的合成和传递有关</w:t>
      </w:r>
      <w:r w:rsidR="003C4FD7">
        <w:rPr>
          <w:rFonts w:ascii="宋体" w:eastAsia="宋体" w:hAnsi="宋体" w:hint="eastAsia"/>
        </w:rPr>
        <w:t>，</w:t>
      </w:r>
      <w:r w:rsidR="00A45650" w:rsidRPr="0013065E">
        <w:rPr>
          <w:rFonts w:ascii="宋体" w:eastAsia="宋体" w:hAnsi="宋体"/>
        </w:rPr>
        <w:t>锥体细胞是一种兴奋性神经元，它将轴突投射到大脑的其他区域</w:t>
      </w:r>
      <w:r w:rsidR="00A45650" w:rsidRPr="0013065E">
        <w:rPr>
          <w:rFonts w:ascii="宋体" w:eastAsia="宋体" w:hAnsi="宋体" w:hint="eastAsia"/>
        </w:rPr>
        <w:t>[</w:t>
      </w:r>
      <w:r w:rsidR="00A45650" w:rsidRPr="0013065E">
        <w:rPr>
          <w:rFonts w:ascii="宋体" w:eastAsia="宋体" w:hAnsi="宋体"/>
        </w:rPr>
        <w:t>2</w:t>
      </w:r>
      <w:r w:rsidR="00CD4308">
        <w:rPr>
          <w:rFonts w:ascii="宋体" w:eastAsia="宋体" w:hAnsi="宋体"/>
        </w:rPr>
        <w:t>6</w:t>
      </w:r>
      <w:r w:rsidR="00A45650" w:rsidRPr="0013065E">
        <w:rPr>
          <w:rFonts w:ascii="宋体" w:eastAsia="宋体" w:hAnsi="宋体"/>
        </w:rPr>
        <w:t>]。该模型可以通过使用来自一个群体的初级细胞的动作电位的平均脉冲密度作为兴奋性输入到另一个群体的神经元来解释这种组织。然而，由于神经群体可能属于不同的、遥远的大脑区域，必须引入新的参数来考虑连接群体的不同方式以及与这些连接相关的延迟。</w:t>
      </w:r>
      <w:r w:rsidR="003C4FD7" w:rsidRPr="001C3339">
        <w:rPr>
          <w:rFonts w:ascii="宋体" w:eastAsia="宋体" w:hAnsi="宋体" w:hint="eastAsia"/>
        </w:rPr>
        <w:t>综上所述，通过将</w:t>
      </w:r>
      <w:commentRangeStart w:id="14"/>
      <w:r w:rsidR="003C4FD7" w:rsidRPr="001C3339">
        <w:rPr>
          <w:rFonts w:ascii="宋体" w:eastAsia="宋体" w:hAnsi="宋体" w:hint="eastAsia"/>
        </w:rPr>
        <w:t>T</w:t>
      </w:r>
      <w:r w:rsidR="003C4FD7" w:rsidRPr="001C3339">
        <w:rPr>
          <w:rFonts w:ascii="宋体" w:eastAsia="宋体" w:hAnsi="宋体"/>
        </w:rPr>
        <w:t>CR</w:t>
      </w:r>
      <w:commentRangeEnd w:id="14"/>
      <w:r w:rsidR="00CD6B57">
        <w:rPr>
          <w:rStyle w:val="a5"/>
        </w:rPr>
        <w:commentReference w:id="14"/>
      </w:r>
      <w:r w:rsidR="003C4FD7" w:rsidRPr="001C3339">
        <w:rPr>
          <w:rFonts w:ascii="宋体" w:eastAsia="宋体" w:hAnsi="宋体" w:hint="eastAsia"/>
        </w:rPr>
        <w:t>细胞和锥体细胞动作电位的平均脉冲密度加以相应的延时，分别作为丘脑和皮层其他区域的兴奋性输入，即可形成不同区域的耦合，如图</w:t>
      </w:r>
      <w:r w:rsidR="00966CE3">
        <w:rPr>
          <w:rFonts w:ascii="宋体" w:eastAsia="宋体" w:hAnsi="宋体"/>
        </w:rPr>
        <w:t>5</w:t>
      </w:r>
      <w:r w:rsidR="003C4FD7" w:rsidRPr="001C3339">
        <w:rPr>
          <w:rFonts w:ascii="宋体" w:eastAsia="宋体" w:hAnsi="宋体" w:hint="eastAsia"/>
        </w:rPr>
        <w:t>所示</w:t>
      </w:r>
      <w:r w:rsidR="003C4FD7">
        <w:rPr>
          <w:rFonts w:ascii="宋体" w:eastAsia="宋体" w:hAnsi="宋体" w:hint="eastAsia"/>
        </w:rPr>
        <w:t>。</w:t>
      </w:r>
      <w:r w:rsidR="00966CE3">
        <w:rPr>
          <w:rFonts w:ascii="宋体" w:eastAsia="宋体" w:hAnsi="宋体" w:hint="eastAsia"/>
        </w:rPr>
        <w:t>j区域</w:t>
      </w:r>
      <w:r w:rsidR="00966CE3" w:rsidRPr="001C3339">
        <w:rPr>
          <w:rFonts w:ascii="宋体" w:eastAsia="宋体" w:hAnsi="宋体" w:hint="eastAsia"/>
        </w:rPr>
        <w:t>对k</w:t>
      </w:r>
      <w:r w:rsidR="00966CE3">
        <w:rPr>
          <w:rFonts w:ascii="宋体" w:eastAsia="宋体" w:hAnsi="宋体" w:hint="eastAsia"/>
        </w:rPr>
        <w:t>区域</w:t>
      </w:r>
      <w:r w:rsidR="00966CE3" w:rsidRPr="001C3339">
        <w:rPr>
          <w:rFonts w:ascii="宋体" w:eastAsia="宋体" w:hAnsi="宋体" w:hint="eastAsia"/>
        </w:rPr>
        <w:t>的耦合信号</w:t>
      </w:r>
      <w:r w:rsidR="00966CE3">
        <w:rPr>
          <w:rFonts w:ascii="宋体" w:eastAsia="宋体" w:hAnsi="宋体" w:hint="eastAsia"/>
        </w:rPr>
        <w:t>表示为公式6</w:t>
      </w:r>
      <w:r w:rsidR="00E50D7C">
        <w:rPr>
          <w:rFonts w:ascii="宋体" w:eastAsia="宋体" w:hAnsi="宋体" w:hint="eastAsia"/>
        </w:rPr>
        <w:t>。尽管本研究中只涉及C</w:t>
      </w:r>
      <w:r w:rsidR="00E50D7C">
        <w:rPr>
          <w:rFonts w:ascii="宋体" w:eastAsia="宋体" w:hAnsi="宋体"/>
        </w:rPr>
        <w:t>3</w:t>
      </w:r>
      <w:r w:rsidR="00E50D7C">
        <w:rPr>
          <w:rFonts w:ascii="宋体" w:eastAsia="宋体" w:hAnsi="宋体" w:hint="eastAsia"/>
        </w:rPr>
        <w:t>和C</w:t>
      </w:r>
      <w:r w:rsidR="00E50D7C">
        <w:rPr>
          <w:rFonts w:ascii="宋体" w:eastAsia="宋体" w:hAnsi="宋体"/>
        </w:rPr>
        <w:t>4</w:t>
      </w:r>
      <w:r w:rsidR="00E50D7C">
        <w:rPr>
          <w:rFonts w:ascii="宋体" w:eastAsia="宋体" w:hAnsi="宋体" w:hint="eastAsia"/>
        </w:rPr>
        <w:t>两个区域，为了更真实的模拟脑电数据，我们还</w:t>
      </w:r>
      <w:r w:rsidR="00BC35D6">
        <w:rPr>
          <w:rFonts w:ascii="宋体" w:eastAsia="宋体" w:hAnsi="宋体" w:hint="eastAsia"/>
        </w:rPr>
        <w:t>是</w:t>
      </w:r>
      <w:r w:rsidR="00E50D7C">
        <w:rPr>
          <w:rFonts w:ascii="宋体" w:eastAsia="宋体" w:hAnsi="宋体" w:hint="eastAsia"/>
        </w:rPr>
        <w:t>把两个区域之间的耦合考虑在内。</w:t>
      </w:r>
    </w:p>
    <w:p w14:paraId="2BA52749" w14:textId="6A9242FA" w:rsidR="007F4BFD" w:rsidRDefault="00A45650" w:rsidP="00A45650">
      <w:pPr>
        <w:rPr>
          <w:rFonts w:ascii="Times New Roman" w:eastAsia="宋体" w:hAnsi="Times New Roman" w:cs="Times New Roman"/>
          <w:sz w:val="18"/>
          <w:szCs w:val="18"/>
          <w:shd w:val="clear" w:color="auto" w:fill="FFFFFF"/>
        </w:rPr>
      </w:pPr>
      <w:r w:rsidRPr="00064612">
        <w:rPr>
          <w:rFonts w:ascii="Times New Roman" w:eastAsia="宋体" w:hAnsi="Times New Roman" w:cs="Times New Roman" w:hint="eastAsia"/>
          <w:sz w:val="18"/>
          <w:szCs w:val="18"/>
          <w:shd w:val="clear" w:color="auto" w:fill="FFFFFF"/>
        </w:rPr>
        <w:t>图</w:t>
      </w:r>
      <w:r w:rsidR="003C4FD7">
        <w:rPr>
          <w:rFonts w:ascii="Times New Roman" w:eastAsia="宋体" w:hAnsi="Times New Roman" w:cs="Times New Roman"/>
          <w:sz w:val="18"/>
          <w:szCs w:val="18"/>
          <w:shd w:val="clear" w:color="auto" w:fill="FFFFFF"/>
        </w:rPr>
        <w:t>3</w:t>
      </w:r>
      <w:r w:rsidRPr="00064612">
        <w:rPr>
          <w:rFonts w:ascii="Times New Roman" w:eastAsia="宋体" w:hAnsi="Times New Roman" w:cs="Times New Roman" w:hint="eastAsia"/>
          <w:sz w:val="18"/>
          <w:szCs w:val="18"/>
          <w:shd w:val="clear" w:color="auto" w:fill="FFFFFF"/>
        </w:rPr>
        <w:t xml:space="preserve"> (a)</w:t>
      </w:r>
      <w:r>
        <w:rPr>
          <w:rFonts w:ascii="Times New Roman" w:eastAsia="宋体" w:hAnsi="Times New Roman" w:cs="Times New Roman" w:hint="eastAsia"/>
          <w:sz w:val="18"/>
          <w:szCs w:val="18"/>
          <w:shd w:val="clear" w:color="auto" w:fill="FFFFFF"/>
        </w:rPr>
        <w:t xml:space="preserve"> </w:t>
      </w:r>
      <w:r w:rsidR="00624CDE">
        <w:rPr>
          <w:rFonts w:ascii="Times New Roman" w:eastAsia="宋体" w:hAnsi="Times New Roman" w:cs="Times New Roman" w:hint="eastAsia"/>
          <w:sz w:val="18"/>
          <w:szCs w:val="18"/>
          <w:shd w:val="clear" w:color="auto" w:fill="FFFFFF"/>
        </w:rPr>
        <w:t>使用</w:t>
      </w:r>
      <w:r w:rsidR="00624CDE">
        <w:rPr>
          <w:rFonts w:ascii="Times New Roman" w:eastAsia="宋体" w:hAnsi="Times New Roman" w:cs="Times New Roman" w:hint="eastAsia"/>
          <w:sz w:val="18"/>
          <w:szCs w:val="18"/>
          <w:shd w:val="clear" w:color="auto" w:fill="FFFFFF"/>
        </w:rPr>
        <w:t>wendling</w:t>
      </w:r>
      <w:r w:rsidR="00624CDE">
        <w:rPr>
          <w:rFonts w:ascii="Times New Roman" w:eastAsia="宋体" w:hAnsi="Times New Roman" w:cs="Times New Roman" w:hint="eastAsia"/>
          <w:sz w:val="18"/>
          <w:szCs w:val="18"/>
          <w:shd w:val="clear" w:color="auto" w:fill="FFFFFF"/>
        </w:rPr>
        <w:t>模型生成的</w:t>
      </w:r>
      <w:r w:rsidR="00624CDE" w:rsidRPr="00CE02C2">
        <w:rPr>
          <w:rFonts w:ascii="Times New Roman" w:eastAsia="宋体" w:hAnsi="Times New Roman" w:cs="Times New Roman" w:hint="eastAsia"/>
          <w:sz w:val="18"/>
          <w:szCs w:val="18"/>
          <w:shd w:val="clear" w:color="auto" w:fill="FFFFFF"/>
        </w:rPr>
        <w:t>μ节律</w:t>
      </w:r>
      <w:r w:rsidRPr="00064612">
        <w:rPr>
          <w:rFonts w:ascii="Times New Roman" w:eastAsia="宋体" w:hAnsi="Times New Roman" w:cs="Times New Roman"/>
          <w:sz w:val="18"/>
          <w:szCs w:val="18"/>
          <w:shd w:val="clear" w:color="auto" w:fill="FFFFFF"/>
        </w:rPr>
        <w:t xml:space="preserve"> </w:t>
      </w:r>
      <w:r>
        <w:rPr>
          <w:rFonts w:ascii="Times New Roman" w:eastAsia="宋体" w:hAnsi="Times New Roman" w:cs="Times New Roman" w:hint="eastAsia"/>
          <w:sz w:val="18"/>
          <w:szCs w:val="18"/>
          <w:shd w:val="clear" w:color="auto" w:fill="FFFFFF"/>
        </w:rPr>
        <w:t xml:space="preserve"> </w:t>
      </w:r>
      <w:r w:rsidRPr="00064612">
        <w:rPr>
          <w:rFonts w:ascii="Times New Roman" w:eastAsia="宋体" w:hAnsi="Times New Roman" w:cs="Times New Roman" w:hint="eastAsia"/>
          <w:sz w:val="18"/>
          <w:szCs w:val="18"/>
          <w:shd w:val="clear" w:color="auto" w:fill="FFFFFF"/>
        </w:rPr>
        <w:t>(b)</w:t>
      </w:r>
      <w:r>
        <w:rPr>
          <w:rFonts w:ascii="Times New Roman" w:eastAsia="宋体" w:hAnsi="Times New Roman" w:cs="Times New Roman"/>
          <w:sz w:val="18"/>
          <w:szCs w:val="18"/>
          <w:shd w:val="clear" w:color="auto" w:fill="FFFFFF"/>
        </w:rPr>
        <w:t xml:space="preserve"> </w:t>
      </w:r>
      <w:r w:rsidR="00624CDE">
        <w:rPr>
          <w:rFonts w:ascii="Times New Roman" w:eastAsia="宋体" w:hAnsi="Times New Roman" w:cs="Times New Roman" w:hint="eastAsia"/>
          <w:sz w:val="18"/>
          <w:szCs w:val="18"/>
          <w:shd w:val="clear" w:color="auto" w:fill="FFFFFF"/>
        </w:rPr>
        <w:t>使用</w:t>
      </w:r>
      <w:r w:rsidR="00624CDE">
        <w:rPr>
          <w:rFonts w:ascii="Times New Roman" w:eastAsia="宋体" w:hAnsi="Times New Roman" w:cs="Times New Roman" w:hint="eastAsia"/>
          <w:sz w:val="18"/>
          <w:szCs w:val="18"/>
          <w:shd w:val="clear" w:color="auto" w:fill="FFFFFF"/>
        </w:rPr>
        <w:t>wendling</w:t>
      </w:r>
      <w:r w:rsidR="00624CDE">
        <w:rPr>
          <w:rFonts w:ascii="Times New Roman" w:eastAsia="宋体" w:hAnsi="Times New Roman" w:cs="Times New Roman" w:hint="eastAsia"/>
          <w:sz w:val="18"/>
          <w:szCs w:val="18"/>
          <w:shd w:val="clear" w:color="auto" w:fill="FFFFFF"/>
        </w:rPr>
        <w:t>模型生成的</w:t>
      </w:r>
      <w:r w:rsidR="00624CDE" w:rsidRPr="00CE02C2">
        <w:rPr>
          <w:rFonts w:ascii="Times New Roman" w:eastAsia="宋体" w:hAnsi="Times New Roman" w:cs="Times New Roman" w:hint="eastAsia"/>
          <w:sz w:val="18"/>
          <w:szCs w:val="18"/>
          <w:shd w:val="clear" w:color="auto" w:fill="FFFFFF"/>
        </w:rPr>
        <w:t>μ节律的频率范围</w:t>
      </w:r>
      <w:r>
        <w:rPr>
          <w:rFonts w:ascii="Times New Roman" w:eastAsia="宋体" w:hAnsi="Times New Roman" w:cs="Times New Roman"/>
          <w:sz w:val="18"/>
          <w:szCs w:val="18"/>
          <w:shd w:val="clear" w:color="auto" w:fill="FFFFFF"/>
        </w:rPr>
        <w:t xml:space="preserve"> </w:t>
      </w:r>
      <w:r w:rsidR="00185BA4">
        <w:rPr>
          <w:rFonts w:ascii="Times New Roman" w:eastAsia="宋体" w:hAnsi="Times New Roman" w:cs="Times New Roman" w:hint="eastAsia"/>
          <w:sz w:val="18"/>
          <w:szCs w:val="18"/>
          <w:shd w:val="clear" w:color="auto" w:fill="FFFFFF"/>
        </w:rPr>
        <w:t>(</w:t>
      </w:r>
      <w:r w:rsidR="00185BA4">
        <w:rPr>
          <w:rFonts w:ascii="Times New Roman" w:eastAsia="宋体" w:hAnsi="Times New Roman" w:cs="Times New Roman"/>
          <w:sz w:val="18"/>
          <w:szCs w:val="18"/>
          <w:shd w:val="clear" w:color="auto" w:fill="FFFFFF"/>
        </w:rPr>
        <w:t>c)</w:t>
      </w:r>
      <w:r w:rsidR="00624CDE" w:rsidRPr="00624CDE">
        <w:rPr>
          <w:rFonts w:ascii="Times New Roman" w:eastAsia="宋体" w:hAnsi="Times New Roman" w:cs="Times New Roman" w:hint="eastAsia"/>
          <w:sz w:val="18"/>
          <w:szCs w:val="18"/>
          <w:shd w:val="clear" w:color="auto" w:fill="FFFFFF"/>
        </w:rPr>
        <w:t xml:space="preserve"> </w:t>
      </w:r>
      <w:r w:rsidR="00624CDE">
        <w:rPr>
          <w:rFonts w:ascii="Times New Roman" w:eastAsia="宋体" w:hAnsi="Times New Roman" w:cs="Times New Roman" w:hint="eastAsia"/>
          <w:sz w:val="18"/>
          <w:szCs w:val="18"/>
          <w:shd w:val="clear" w:color="auto" w:fill="FFFFFF"/>
        </w:rPr>
        <w:t>使用</w:t>
      </w:r>
      <w:r w:rsidR="00624CDE">
        <w:rPr>
          <w:rFonts w:ascii="Times New Roman" w:eastAsia="宋体" w:hAnsi="Times New Roman" w:cs="Times New Roman" w:hint="eastAsia"/>
          <w:sz w:val="18"/>
          <w:szCs w:val="18"/>
          <w:shd w:val="clear" w:color="auto" w:fill="FFFFFF"/>
        </w:rPr>
        <w:t>wendling</w:t>
      </w:r>
      <w:r w:rsidR="00624CDE">
        <w:rPr>
          <w:rFonts w:ascii="Times New Roman" w:eastAsia="宋体" w:hAnsi="Times New Roman" w:cs="Times New Roman" w:hint="eastAsia"/>
          <w:sz w:val="18"/>
          <w:szCs w:val="18"/>
          <w:shd w:val="clear" w:color="auto" w:fill="FFFFFF"/>
        </w:rPr>
        <w:t>模型生成的</w:t>
      </w:r>
      <w:r w:rsidR="00CE02C2" w:rsidRPr="00CE02C2">
        <w:rPr>
          <w:rFonts w:ascii="Times New Roman" w:eastAsia="宋体" w:hAnsi="Times New Roman" w:cs="Times New Roman"/>
          <w:sz w:val="18"/>
          <w:szCs w:val="18"/>
          <w:shd w:val="clear" w:color="auto" w:fill="FFFFFF"/>
        </w:rPr>
        <w:t>β</w:t>
      </w:r>
      <w:r w:rsidR="00624CDE" w:rsidRPr="00CE02C2">
        <w:rPr>
          <w:rFonts w:ascii="Times New Roman" w:eastAsia="宋体" w:hAnsi="Times New Roman" w:cs="Times New Roman" w:hint="eastAsia"/>
          <w:sz w:val="18"/>
          <w:szCs w:val="18"/>
          <w:shd w:val="clear" w:color="auto" w:fill="FFFFFF"/>
        </w:rPr>
        <w:t>节律</w:t>
      </w:r>
      <w:r w:rsidR="00185BA4">
        <w:rPr>
          <w:rFonts w:ascii="Times New Roman" w:eastAsia="宋体" w:hAnsi="Times New Roman" w:cs="Times New Roman"/>
          <w:sz w:val="18"/>
          <w:szCs w:val="18"/>
          <w:shd w:val="clear" w:color="auto" w:fill="FFFFFF"/>
        </w:rPr>
        <w:t>(d)</w:t>
      </w:r>
      <w:r w:rsidR="00CE02C2" w:rsidRPr="00CE02C2">
        <w:rPr>
          <w:rFonts w:ascii="Times New Roman" w:eastAsia="宋体" w:hAnsi="Times New Roman" w:cs="Times New Roman" w:hint="eastAsia"/>
          <w:sz w:val="18"/>
          <w:szCs w:val="18"/>
          <w:shd w:val="clear" w:color="auto" w:fill="FFFFFF"/>
        </w:rPr>
        <w:t xml:space="preserve"> </w:t>
      </w:r>
      <w:r w:rsidR="00CE02C2">
        <w:rPr>
          <w:rFonts w:ascii="Times New Roman" w:eastAsia="宋体" w:hAnsi="Times New Roman" w:cs="Times New Roman" w:hint="eastAsia"/>
          <w:sz w:val="18"/>
          <w:szCs w:val="18"/>
          <w:shd w:val="clear" w:color="auto" w:fill="FFFFFF"/>
        </w:rPr>
        <w:t>使用</w:t>
      </w:r>
      <w:r w:rsidR="00CE02C2">
        <w:rPr>
          <w:rFonts w:ascii="Times New Roman" w:eastAsia="宋体" w:hAnsi="Times New Roman" w:cs="Times New Roman" w:hint="eastAsia"/>
          <w:sz w:val="18"/>
          <w:szCs w:val="18"/>
          <w:shd w:val="clear" w:color="auto" w:fill="FFFFFF"/>
        </w:rPr>
        <w:t>wendling</w:t>
      </w:r>
      <w:r w:rsidR="00CE02C2">
        <w:rPr>
          <w:rFonts w:ascii="Times New Roman" w:eastAsia="宋体" w:hAnsi="Times New Roman" w:cs="Times New Roman" w:hint="eastAsia"/>
          <w:sz w:val="18"/>
          <w:szCs w:val="18"/>
          <w:shd w:val="clear" w:color="auto" w:fill="FFFFFF"/>
        </w:rPr>
        <w:t>模型生成的</w:t>
      </w:r>
      <w:r w:rsidR="00CE02C2" w:rsidRPr="00CE02C2">
        <w:rPr>
          <w:rFonts w:ascii="Times New Roman" w:eastAsia="宋体" w:hAnsi="Times New Roman" w:cs="Times New Roman"/>
          <w:sz w:val="18"/>
          <w:szCs w:val="18"/>
          <w:shd w:val="clear" w:color="auto" w:fill="FFFFFF"/>
        </w:rPr>
        <w:t>β</w:t>
      </w:r>
      <w:r w:rsidR="00CE02C2" w:rsidRPr="00CE02C2">
        <w:rPr>
          <w:rFonts w:ascii="Times New Roman" w:eastAsia="宋体" w:hAnsi="Times New Roman" w:cs="Times New Roman" w:hint="eastAsia"/>
          <w:sz w:val="18"/>
          <w:szCs w:val="18"/>
          <w:shd w:val="clear" w:color="auto" w:fill="FFFFFF"/>
        </w:rPr>
        <w:t>节律的频率范围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3"/>
        <w:gridCol w:w="4476"/>
        <w:gridCol w:w="1957"/>
      </w:tblGrid>
      <w:tr w:rsidR="007F4BFD" w14:paraId="0D48FCB7" w14:textId="77777777" w:rsidTr="00DA6741">
        <w:tc>
          <w:tcPr>
            <w:tcW w:w="1873" w:type="dxa"/>
          </w:tcPr>
          <w:p w14:paraId="33E5351A" w14:textId="77777777" w:rsidR="007F4BFD" w:rsidRDefault="007F4BFD" w:rsidP="00DA6741">
            <w:pPr>
              <w:rPr>
                <w:rFonts w:ascii="Times New Roman" w:eastAsia="宋体" w:hAnsi="Times New Roman" w:cs="Times New Roman"/>
                <w:szCs w:val="21"/>
                <w:shd w:val="clear" w:color="auto" w:fill="FFFFFF"/>
              </w:rPr>
            </w:pPr>
          </w:p>
        </w:tc>
        <w:tc>
          <w:tcPr>
            <w:tcW w:w="4476" w:type="dxa"/>
          </w:tcPr>
          <w:p w14:paraId="7B32EC0D" w14:textId="77777777" w:rsidR="007F4BFD" w:rsidRDefault="007F4BFD" w:rsidP="00DA6741">
            <w:pPr>
              <w:rPr>
                <w:rFonts w:ascii="Times New Roman" w:eastAsia="宋体" w:hAnsi="Times New Roman" w:cs="Times New Roman"/>
                <w:szCs w:val="21"/>
                <w:shd w:val="clear" w:color="auto" w:fill="FFFFFF"/>
              </w:rPr>
            </w:pPr>
            <w:r w:rsidRPr="001C3339">
              <w:rPr>
                <w:rFonts w:ascii="宋体" w:eastAsia="宋体" w:hAnsi="宋体"/>
                <w:position w:val="-28"/>
              </w:rPr>
              <w:object w:dxaOrig="4260" w:dyaOrig="680" w14:anchorId="5F5AA7D3">
                <v:shape id="_x0000_i1034" type="#_x0000_t75" style="width:213pt;height:34pt" o:ole="">
                  <v:imagedata r:id="rId32" o:title=""/>
                </v:shape>
                <o:OLEObject Type="Embed" ProgID="Equation.DSMT4" ShapeID="_x0000_i1034" DrawAspect="Content" ObjectID="_1745869205" r:id="rId33"/>
              </w:object>
            </w:r>
          </w:p>
        </w:tc>
        <w:tc>
          <w:tcPr>
            <w:tcW w:w="1957" w:type="dxa"/>
            <w:vAlign w:val="center"/>
          </w:tcPr>
          <w:p w14:paraId="6B96A51B" w14:textId="77777777" w:rsidR="007F4BFD" w:rsidRDefault="007F4BFD" w:rsidP="00DA6741">
            <w:pPr>
              <w:jc w:val="right"/>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6)</w:t>
            </w:r>
          </w:p>
        </w:tc>
      </w:tr>
    </w:tbl>
    <w:p w14:paraId="4413AE5B" w14:textId="77777777" w:rsidR="007F4BFD" w:rsidRDefault="007F4BFD" w:rsidP="007F4BFD">
      <w:pPr>
        <w:ind w:firstLineChars="200" w:firstLine="420"/>
        <w:rPr>
          <w:rFonts w:ascii="宋体" w:eastAsia="宋体" w:hAnsi="宋体"/>
        </w:rPr>
      </w:pPr>
      <w:r w:rsidRPr="001C3339">
        <w:rPr>
          <w:rFonts w:ascii="宋体" w:eastAsia="宋体" w:hAnsi="宋体" w:hint="eastAsia"/>
        </w:rPr>
        <w:t>其中，</w:t>
      </w:r>
      <w:r w:rsidRPr="00B40456">
        <w:rPr>
          <w:rFonts w:ascii="Times New Roman" w:eastAsia="宋体" w:hAnsi="Times New Roman" w:cs="Times New Roman"/>
          <w:i/>
          <w:iCs/>
        </w:rPr>
        <w:t>q</w:t>
      </w:r>
      <w:r w:rsidRPr="00B40456">
        <w:rPr>
          <w:rFonts w:ascii="Times New Roman" w:eastAsia="宋体" w:hAnsi="Times New Roman" w:cs="Times New Roman"/>
          <w:i/>
          <w:iCs/>
          <w:vertAlign w:val="subscript"/>
        </w:rPr>
        <w:t>kj</w:t>
      </w:r>
      <w:r w:rsidRPr="001C3339">
        <w:rPr>
          <w:rFonts w:ascii="宋体" w:eastAsia="宋体" w:hAnsi="宋体" w:hint="eastAsia"/>
        </w:rPr>
        <w:t>表示</w:t>
      </w:r>
      <w:r w:rsidRPr="00B40456">
        <w:rPr>
          <w:rFonts w:ascii="Times New Roman" w:eastAsia="宋体" w:hAnsi="Times New Roman" w:cs="Times New Roman"/>
          <w:i/>
          <w:iCs/>
        </w:rPr>
        <w:t>j</w:t>
      </w:r>
      <w:r w:rsidRPr="001C3339">
        <w:rPr>
          <w:rFonts w:ascii="宋体" w:eastAsia="宋体" w:hAnsi="宋体" w:hint="eastAsia"/>
        </w:rPr>
        <w:t>通道对</w:t>
      </w:r>
      <w:r w:rsidRPr="00B40456">
        <w:rPr>
          <w:rFonts w:ascii="Times New Roman" w:eastAsia="宋体" w:hAnsi="Times New Roman" w:cs="Times New Roman"/>
          <w:i/>
          <w:iCs/>
        </w:rPr>
        <w:t>k</w:t>
      </w:r>
      <w:r w:rsidRPr="001C3339">
        <w:rPr>
          <w:rFonts w:ascii="宋体" w:eastAsia="宋体" w:hAnsi="宋体" w:hint="eastAsia"/>
        </w:rPr>
        <w:t>通道的耦合系数，</w:t>
      </w:r>
      <w:r w:rsidRPr="00B40456">
        <w:rPr>
          <w:rFonts w:ascii="Times New Roman" w:eastAsia="宋体" w:hAnsi="Times New Roman" w:cs="Times New Roman"/>
          <w:i/>
          <w:iCs/>
        </w:rPr>
        <w:t>RM(x)=x-mean(x)</w:t>
      </w:r>
      <w:r w:rsidRPr="001C3339">
        <w:rPr>
          <w:rFonts w:ascii="宋体" w:eastAsia="宋体" w:hAnsi="宋体" w:hint="eastAsia"/>
        </w:rPr>
        <w:t>为取均值函数，用于保持各个群自身的平衡性。</w:t>
      </w:r>
      <w:r w:rsidRPr="00DD2987">
        <w:rPr>
          <w:rFonts w:ascii="宋体" w:eastAsia="宋体" w:hAnsi="宋体"/>
          <w:i/>
          <w:iCs/>
        </w:rPr>
        <w:t>S</w:t>
      </w:r>
      <w:r w:rsidRPr="001C3339">
        <w:rPr>
          <w:rFonts w:ascii="宋体" w:eastAsia="宋体" w:hAnsi="宋体" w:hint="eastAsia"/>
        </w:rPr>
        <w:t>函数为非线性函数，</w:t>
      </w:r>
      <w:r w:rsidRPr="00DD2987">
        <w:rPr>
          <w:rFonts w:ascii="Times New Roman" w:eastAsia="宋体" w:hAnsi="Times New Roman" w:cs="Times New Roman"/>
          <w:i/>
          <w:iCs/>
        </w:rPr>
        <w:t>τ</w:t>
      </w:r>
      <w:r w:rsidRPr="001C3339">
        <w:rPr>
          <w:rFonts w:ascii="宋体" w:eastAsia="宋体" w:hAnsi="宋体" w:hint="eastAsia"/>
        </w:rPr>
        <w:t>为延迟时间，表示存在</w:t>
      </w:r>
      <w:r w:rsidRPr="00DD2987">
        <w:rPr>
          <w:rFonts w:ascii="宋体" w:eastAsia="宋体" w:hAnsi="宋体"/>
          <w:i/>
          <w:iCs/>
        </w:rPr>
        <w:t>N</w:t>
      </w:r>
      <w:r w:rsidRPr="001C3339">
        <w:rPr>
          <w:rFonts w:ascii="宋体" w:eastAsia="宋体" w:hAnsi="宋体" w:hint="eastAsia"/>
        </w:rPr>
        <w:t>个不同动态特性并联的子群</w:t>
      </w:r>
      <w:r>
        <w:rPr>
          <w:rFonts w:ascii="宋体" w:eastAsia="宋体" w:hAnsi="宋体" w:hint="eastAsia"/>
        </w:rPr>
        <w:t>。</w:t>
      </w:r>
    </w:p>
    <w:p w14:paraId="1A36EE59" w14:textId="274AD100" w:rsidR="006E6107" w:rsidRDefault="006E6107" w:rsidP="006E6107">
      <w:pPr>
        <w:widowControl/>
        <w:jc w:val="left"/>
        <w:rPr>
          <w:rFonts w:ascii="Times New Roman" w:eastAsia="宋体" w:hAnsi="Times New Roman" w:cs="Times New Roman"/>
          <w:sz w:val="18"/>
          <w:szCs w:val="18"/>
          <w:shd w:val="clear" w:color="auto" w:fill="FFFFFF"/>
        </w:rPr>
        <w:sectPr w:rsidR="006E6107">
          <w:pgSz w:w="11906" w:h="16838"/>
          <w:pgMar w:top="1440" w:right="1800" w:bottom="1440" w:left="1800" w:header="851" w:footer="992" w:gutter="0"/>
          <w:cols w:space="425"/>
          <w:docGrid w:type="lines" w:linePitch="312"/>
        </w:sectPr>
      </w:pPr>
    </w:p>
    <w:p w14:paraId="19F9B6A8" w14:textId="4D7BF936" w:rsidR="006E6107" w:rsidRDefault="007F4BFD" w:rsidP="00CD5425">
      <w:pPr>
        <w:rPr>
          <w:rFonts w:ascii="Times New Roman" w:eastAsia="宋体" w:hAnsi="Times New Roman" w:cs="Times New Roman"/>
          <w:sz w:val="18"/>
          <w:szCs w:val="18"/>
          <w:shd w:val="clear" w:color="auto" w:fill="FFFFFF"/>
        </w:rPr>
      </w:pPr>
      <w:r>
        <w:rPr>
          <w:noProof/>
        </w:rPr>
        <w:lastRenderedPageBreak/>
        <w:drawing>
          <wp:anchor distT="0" distB="0" distL="114300" distR="114300" simplePos="0" relativeHeight="251672576" behindDoc="0" locked="0" layoutInCell="1" allowOverlap="1" wp14:anchorId="6F053EBD" wp14:editId="1E5F8AA4">
            <wp:simplePos x="0" y="0"/>
            <wp:positionH relativeFrom="margin">
              <wp:align>left</wp:align>
            </wp:positionH>
            <wp:positionV relativeFrom="paragraph">
              <wp:posOffset>85578</wp:posOffset>
            </wp:positionV>
            <wp:extent cx="2427286" cy="2170706"/>
            <wp:effectExtent l="0" t="0" r="0" b="127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27286" cy="2170706"/>
                    </a:xfrm>
                    <a:prstGeom prst="rect">
                      <a:avLst/>
                    </a:prstGeom>
                    <a:noFill/>
                    <a:ln>
                      <a:noFill/>
                    </a:ln>
                  </pic:spPr>
                </pic:pic>
              </a:graphicData>
            </a:graphic>
          </wp:anchor>
        </w:drawing>
      </w:r>
      <w:r w:rsidR="00CE02C2" w:rsidRPr="00064612">
        <w:rPr>
          <w:rFonts w:ascii="Times New Roman" w:eastAsia="宋体" w:hAnsi="Times New Roman" w:cs="Times New Roman" w:hint="eastAsia"/>
          <w:sz w:val="18"/>
          <w:szCs w:val="18"/>
          <w:shd w:val="clear" w:color="auto" w:fill="FFFFFF"/>
        </w:rPr>
        <w:t>图</w:t>
      </w:r>
      <w:r w:rsidR="00CE02C2">
        <w:rPr>
          <w:rFonts w:ascii="Times New Roman" w:eastAsia="宋体" w:hAnsi="Times New Roman" w:cs="Times New Roman"/>
          <w:sz w:val="18"/>
          <w:szCs w:val="18"/>
          <w:shd w:val="clear" w:color="auto" w:fill="FFFFFF"/>
        </w:rPr>
        <w:t xml:space="preserve">4 </w:t>
      </w:r>
      <w:r w:rsidR="00966CE3" w:rsidRPr="00966CE3">
        <w:rPr>
          <w:rFonts w:ascii="Times New Roman" w:eastAsia="宋体" w:hAnsi="Times New Roman" w:cs="Times New Roman" w:hint="eastAsia"/>
          <w:sz w:val="18"/>
          <w:szCs w:val="18"/>
          <w:shd w:val="clear" w:color="auto" w:fill="FFFFFF"/>
        </w:rPr>
        <w:t>即国际</w:t>
      </w:r>
      <w:r w:rsidR="00966CE3" w:rsidRPr="00966CE3">
        <w:rPr>
          <w:rFonts w:ascii="Times New Roman" w:eastAsia="宋体" w:hAnsi="Times New Roman" w:cs="Times New Roman" w:hint="eastAsia"/>
          <w:sz w:val="18"/>
          <w:szCs w:val="18"/>
          <w:shd w:val="clear" w:color="auto" w:fill="FFFFFF"/>
        </w:rPr>
        <w:t>10-20</w:t>
      </w:r>
      <w:r w:rsidR="00966CE3" w:rsidRPr="00966CE3">
        <w:rPr>
          <w:rFonts w:ascii="Times New Roman" w:eastAsia="宋体" w:hAnsi="Times New Roman" w:cs="Times New Roman" w:hint="eastAsia"/>
          <w:sz w:val="18"/>
          <w:szCs w:val="18"/>
          <w:shd w:val="clear" w:color="auto" w:fill="FFFFFF"/>
        </w:rPr>
        <w:t>系统脑电通道定位图</w:t>
      </w:r>
      <w:r w:rsidR="00966CE3">
        <w:rPr>
          <w:rFonts w:ascii="Times New Roman" w:eastAsia="宋体" w:hAnsi="Times New Roman" w:cs="Times New Roman" w:hint="eastAsia"/>
          <w:sz w:val="18"/>
          <w:szCs w:val="18"/>
          <w:shd w:val="clear" w:color="auto" w:fill="FFFFFF"/>
        </w:rPr>
        <w:t>，其中</w:t>
      </w:r>
      <w:r w:rsidR="00966CE3">
        <w:rPr>
          <w:rFonts w:ascii="Times New Roman" w:eastAsia="宋体" w:hAnsi="Times New Roman" w:cs="Times New Roman" w:hint="eastAsia"/>
          <w:sz w:val="18"/>
          <w:szCs w:val="18"/>
          <w:shd w:val="clear" w:color="auto" w:fill="FFFFFF"/>
        </w:rPr>
        <w:t>C</w:t>
      </w:r>
      <w:r w:rsidR="00966CE3">
        <w:rPr>
          <w:rFonts w:ascii="Times New Roman" w:eastAsia="宋体" w:hAnsi="Times New Roman" w:cs="Times New Roman"/>
          <w:sz w:val="18"/>
          <w:szCs w:val="18"/>
          <w:shd w:val="clear" w:color="auto" w:fill="FFFFFF"/>
        </w:rPr>
        <w:t>3</w:t>
      </w:r>
      <w:r w:rsidR="00966CE3">
        <w:rPr>
          <w:rFonts w:ascii="Times New Roman" w:eastAsia="宋体" w:hAnsi="Times New Roman" w:cs="Times New Roman" w:hint="eastAsia"/>
          <w:sz w:val="18"/>
          <w:szCs w:val="18"/>
          <w:shd w:val="clear" w:color="auto" w:fill="FFFFFF"/>
        </w:rPr>
        <w:t>和</w:t>
      </w:r>
      <w:r w:rsidR="00966CE3">
        <w:rPr>
          <w:rFonts w:ascii="Times New Roman" w:eastAsia="宋体" w:hAnsi="Times New Roman" w:cs="Times New Roman" w:hint="eastAsia"/>
          <w:sz w:val="18"/>
          <w:szCs w:val="18"/>
          <w:shd w:val="clear" w:color="auto" w:fill="FFFFFF"/>
        </w:rPr>
        <w:t>C</w:t>
      </w:r>
      <w:r w:rsidR="00966CE3">
        <w:rPr>
          <w:rFonts w:ascii="Times New Roman" w:eastAsia="宋体" w:hAnsi="Times New Roman" w:cs="Times New Roman"/>
          <w:sz w:val="18"/>
          <w:szCs w:val="18"/>
          <w:shd w:val="clear" w:color="auto" w:fill="FFFFFF"/>
        </w:rPr>
        <w:t>4</w:t>
      </w:r>
      <w:r w:rsidR="00966CE3">
        <w:rPr>
          <w:rFonts w:ascii="Times New Roman" w:eastAsia="宋体" w:hAnsi="Times New Roman" w:cs="Times New Roman" w:hint="eastAsia"/>
          <w:sz w:val="18"/>
          <w:szCs w:val="18"/>
          <w:shd w:val="clear" w:color="auto" w:fill="FFFFFF"/>
        </w:rPr>
        <w:t>两个通道与</w:t>
      </w:r>
      <w:r w:rsidR="00966CE3">
        <w:rPr>
          <w:rFonts w:ascii="Times New Roman" w:eastAsia="宋体" w:hAnsi="Times New Roman" w:cs="Times New Roman" w:hint="eastAsia"/>
          <w:sz w:val="18"/>
          <w:szCs w:val="18"/>
          <w:shd w:val="clear" w:color="auto" w:fill="FFFFFF"/>
        </w:rPr>
        <w:t>E</w:t>
      </w:r>
      <w:r w:rsidR="00966CE3">
        <w:rPr>
          <w:rFonts w:ascii="Times New Roman" w:eastAsia="宋体" w:hAnsi="Times New Roman" w:cs="Times New Roman"/>
          <w:sz w:val="18"/>
          <w:szCs w:val="18"/>
          <w:shd w:val="clear" w:color="auto" w:fill="FFFFFF"/>
        </w:rPr>
        <w:t>RD/ERS</w:t>
      </w:r>
      <w:r w:rsidR="00966CE3">
        <w:rPr>
          <w:rFonts w:ascii="Times New Roman" w:eastAsia="宋体" w:hAnsi="Times New Roman" w:cs="Times New Roman" w:hint="eastAsia"/>
          <w:sz w:val="18"/>
          <w:szCs w:val="18"/>
          <w:shd w:val="clear" w:color="auto" w:fill="FFFFFF"/>
        </w:rPr>
        <w:t>有关，</w:t>
      </w:r>
      <w:r w:rsidR="00966CE3">
        <w:rPr>
          <w:rFonts w:ascii="Times New Roman" w:eastAsia="宋体" w:hAnsi="Times New Roman" w:cs="Times New Roman" w:hint="eastAsia"/>
          <w:sz w:val="18"/>
          <w:szCs w:val="18"/>
          <w:shd w:val="clear" w:color="auto" w:fill="FFFFFF"/>
        </w:rPr>
        <w:t>C</w:t>
      </w:r>
      <w:r w:rsidR="00966CE3">
        <w:rPr>
          <w:rFonts w:ascii="Times New Roman" w:eastAsia="宋体" w:hAnsi="Times New Roman" w:cs="Times New Roman"/>
          <w:sz w:val="18"/>
          <w:szCs w:val="18"/>
          <w:shd w:val="clear" w:color="auto" w:fill="FFFFFF"/>
        </w:rPr>
        <w:t>3</w:t>
      </w:r>
      <w:r w:rsidR="00966CE3">
        <w:rPr>
          <w:rFonts w:ascii="Times New Roman" w:eastAsia="宋体" w:hAnsi="Times New Roman" w:cs="Times New Roman" w:hint="eastAsia"/>
          <w:sz w:val="18"/>
          <w:szCs w:val="18"/>
          <w:shd w:val="clear" w:color="auto" w:fill="FFFFFF"/>
        </w:rPr>
        <w:t>表示左手运</w:t>
      </w:r>
    </w:p>
    <w:p w14:paraId="28146F13" w14:textId="5AFDDDD5" w:rsidR="006E6107" w:rsidRDefault="006E6107" w:rsidP="00CD5425">
      <w:pPr>
        <w:rPr>
          <w:rFonts w:ascii="Times New Roman" w:eastAsia="宋体" w:hAnsi="Times New Roman" w:cs="Times New Roman"/>
          <w:sz w:val="18"/>
          <w:szCs w:val="18"/>
          <w:shd w:val="clear" w:color="auto" w:fill="FFFFFF"/>
        </w:rPr>
      </w:pPr>
      <w:r>
        <w:rPr>
          <w:rFonts w:ascii="Times New Roman" w:eastAsia="宋体" w:hAnsi="Times New Roman" w:cs="Times New Roman" w:hint="eastAsia"/>
          <w:sz w:val="18"/>
          <w:szCs w:val="18"/>
          <w:shd w:val="clear" w:color="auto" w:fill="FFFFFF"/>
        </w:rPr>
        <w:t>动，</w:t>
      </w:r>
      <w:r>
        <w:rPr>
          <w:rFonts w:ascii="Times New Roman" w:eastAsia="宋体" w:hAnsi="Times New Roman" w:cs="Times New Roman" w:hint="eastAsia"/>
          <w:sz w:val="18"/>
          <w:szCs w:val="18"/>
          <w:shd w:val="clear" w:color="auto" w:fill="FFFFFF"/>
        </w:rPr>
        <w:t>C</w:t>
      </w:r>
      <w:r>
        <w:rPr>
          <w:rFonts w:ascii="Times New Roman" w:eastAsia="宋体" w:hAnsi="Times New Roman" w:cs="Times New Roman"/>
          <w:sz w:val="18"/>
          <w:szCs w:val="18"/>
          <w:shd w:val="clear" w:color="auto" w:fill="FFFFFF"/>
        </w:rPr>
        <w:t>4</w:t>
      </w:r>
      <w:r>
        <w:rPr>
          <w:rFonts w:ascii="Times New Roman" w:eastAsia="宋体" w:hAnsi="Times New Roman" w:cs="Times New Roman" w:hint="eastAsia"/>
          <w:sz w:val="18"/>
          <w:szCs w:val="18"/>
          <w:shd w:val="clear" w:color="auto" w:fill="FFFFFF"/>
        </w:rPr>
        <w:t>表示右手运动。</w:t>
      </w:r>
    </w:p>
    <w:p w14:paraId="58342718" w14:textId="77777777" w:rsidR="006E6107" w:rsidRDefault="006E6107" w:rsidP="00CD5425">
      <w:pPr>
        <w:rPr>
          <w:rFonts w:ascii="Times New Roman" w:eastAsia="宋体" w:hAnsi="Times New Roman" w:cs="Times New Roman"/>
          <w:sz w:val="18"/>
          <w:szCs w:val="18"/>
          <w:shd w:val="clear" w:color="auto" w:fill="FFFFFF"/>
        </w:rPr>
      </w:pPr>
    </w:p>
    <w:p w14:paraId="7D5283EE" w14:textId="319923C4" w:rsidR="00090697" w:rsidRDefault="006E6107" w:rsidP="00CD5425">
      <w:pPr>
        <w:rPr>
          <w:noProof/>
        </w:rPr>
      </w:pPr>
      <w:r>
        <w:rPr>
          <w:noProof/>
        </w:rPr>
        <w:drawing>
          <wp:anchor distT="0" distB="0" distL="114300" distR="114300" simplePos="0" relativeHeight="251661312" behindDoc="0" locked="0" layoutInCell="1" allowOverlap="1" wp14:anchorId="404B369B" wp14:editId="569FDA06">
            <wp:simplePos x="0" y="0"/>
            <wp:positionH relativeFrom="margin">
              <wp:align>right</wp:align>
            </wp:positionH>
            <wp:positionV relativeFrom="paragraph">
              <wp:posOffset>203200</wp:posOffset>
            </wp:positionV>
            <wp:extent cx="2663825" cy="1961515"/>
            <wp:effectExtent l="0" t="0" r="317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63825" cy="196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D3A57" w14:textId="396BFB6D" w:rsidR="00E93535" w:rsidRDefault="00E93535" w:rsidP="00CD5425">
      <w:pPr>
        <w:rPr>
          <w:rFonts w:ascii="宋体" w:eastAsia="宋体" w:hAnsi="宋体"/>
        </w:rPr>
      </w:pPr>
    </w:p>
    <w:p w14:paraId="0888E339" w14:textId="1243B689" w:rsidR="00E50D7C" w:rsidRDefault="00936BA7" w:rsidP="00E50D7C">
      <w:pPr>
        <w:jc w:val="center"/>
        <w:rPr>
          <w:rFonts w:ascii="宋体" w:eastAsia="宋体" w:hAnsi="宋体"/>
          <w:sz w:val="18"/>
          <w:szCs w:val="18"/>
        </w:rPr>
      </w:pPr>
      <w:r w:rsidRPr="001E176B">
        <w:rPr>
          <w:rFonts w:ascii="宋体" w:eastAsia="宋体" w:hAnsi="宋体" w:hint="eastAsia"/>
          <w:sz w:val="18"/>
          <w:szCs w:val="18"/>
        </w:rPr>
        <w:t>图</w:t>
      </w:r>
      <w:r>
        <w:rPr>
          <w:rFonts w:ascii="宋体" w:eastAsia="宋体" w:hAnsi="宋体"/>
          <w:sz w:val="18"/>
          <w:szCs w:val="18"/>
        </w:rPr>
        <w:t>5</w:t>
      </w:r>
      <w:r>
        <w:rPr>
          <w:rFonts w:ascii="宋体" w:eastAsia="宋体" w:hAnsi="宋体" w:hint="eastAsia"/>
          <w:sz w:val="18"/>
          <w:szCs w:val="18"/>
        </w:rPr>
        <w:t>多区域耦合神经元群模型原理框图</w:t>
      </w:r>
    </w:p>
    <w:p w14:paraId="08717B7C" w14:textId="77777777" w:rsidR="006E6107" w:rsidRDefault="006E6107" w:rsidP="00BC35D6">
      <w:pPr>
        <w:rPr>
          <w:rFonts w:ascii="宋体" w:eastAsia="宋体" w:hAnsi="宋体"/>
        </w:rPr>
        <w:sectPr w:rsidR="006E6107" w:rsidSect="006E6107">
          <w:type w:val="continuous"/>
          <w:pgSz w:w="11906" w:h="16838"/>
          <w:pgMar w:top="1440" w:right="1800" w:bottom="1440" w:left="1800" w:header="851" w:footer="992" w:gutter="0"/>
          <w:cols w:num="2" w:space="425"/>
          <w:docGrid w:type="lines" w:linePitch="312"/>
        </w:sectPr>
      </w:pPr>
    </w:p>
    <w:p w14:paraId="3B711E2A" w14:textId="3A2EB7DB" w:rsidR="00FA0C42" w:rsidRDefault="00F96E10" w:rsidP="00BC35D6">
      <w:pPr>
        <w:rPr>
          <w:rFonts w:ascii="宋体" w:eastAsia="宋体" w:hAnsi="宋体"/>
        </w:rPr>
      </w:pPr>
      <w:r w:rsidRPr="00FA0C42">
        <w:rPr>
          <w:rFonts w:ascii="宋体" w:eastAsia="宋体" w:hAnsi="宋体"/>
          <w:noProof/>
        </w:rPr>
        <w:drawing>
          <wp:anchor distT="0" distB="0" distL="114300" distR="114300" simplePos="0" relativeHeight="251665408" behindDoc="0" locked="0" layoutInCell="1" allowOverlap="1" wp14:anchorId="1271E75D" wp14:editId="34C159B7">
            <wp:simplePos x="0" y="0"/>
            <wp:positionH relativeFrom="margin">
              <wp:align>left</wp:align>
            </wp:positionH>
            <wp:positionV relativeFrom="paragraph">
              <wp:posOffset>401585</wp:posOffset>
            </wp:positionV>
            <wp:extent cx="5274310" cy="2256155"/>
            <wp:effectExtent l="0" t="0" r="0" b="0"/>
            <wp:wrapTopAndBottom/>
            <wp:docPr id="5" name="图片 4">
              <a:extLst xmlns:a="http://schemas.openxmlformats.org/drawingml/2006/main">
                <a:ext uri="{FF2B5EF4-FFF2-40B4-BE49-F238E27FC236}">
                  <a16:creationId xmlns:a16="http://schemas.microsoft.com/office/drawing/2014/main" id="{D8605A06-57DA-4288-A616-5A5F88A4B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8605A06-57DA-4288-A616-5A5F88A4BE33}"/>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2256155"/>
                    </a:xfrm>
                    <a:prstGeom prst="rect">
                      <a:avLst/>
                    </a:prstGeom>
                  </pic:spPr>
                </pic:pic>
              </a:graphicData>
            </a:graphic>
          </wp:anchor>
        </w:drawing>
      </w:r>
      <w:r w:rsidR="00BC35D6">
        <w:rPr>
          <w:rFonts w:ascii="宋体" w:eastAsia="宋体" w:hAnsi="宋体" w:hint="eastAsia"/>
        </w:rPr>
        <w:t>综上所述，本文</w:t>
      </w:r>
      <w:r w:rsidR="00637408">
        <w:rPr>
          <w:rFonts w:ascii="宋体" w:eastAsia="宋体" w:hAnsi="宋体" w:hint="eastAsia"/>
        </w:rPr>
        <w:t>在合成E</w:t>
      </w:r>
      <w:r w:rsidR="00637408">
        <w:rPr>
          <w:rFonts w:ascii="宋体" w:eastAsia="宋体" w:hAnsi="宋体"/>
        </w:rPr>
        <w:t>R</w:t>
      </w:r>
      <w:del w:id="15" w:author="Lu Bin" w:date="2023-05-05T10:45:00Z">
        <w:r w:rsidR="00637408" w:rsidDel="000E5F27">
          <w:rPr>
            <w:rFonts w:ascii="宋体" w:eastAsia="宋体" w:hAnsi="宋体" w:hint="eastAsia"/>
          </w:rPr>
          <w:delText>C</w:delText>
        </w:r>
      </w:del>
      <w:ins w:id="16" w:author="Lu Bin" w:date="2023-05-05T10:45:00Z">
        <w:r w:rsidR="000E5F27">
          <w:rPr>
            <w:rFonts w:ascii="宋体" w:eastAsia="宋体" w:hAnsi="宋体" w:hint="eastAsia"/>
          </w:rPr>
          <w:t>D</w:t>
        </w:r>
      </w:ins>
      <w:r w:rsidR="00637408">
        <w:rPr>
          <w:rFonts w:ascii="宋体" w:eastAsia="宋体" w:hAnsi="宋体" w:hint="eastAsia"/>
        </w:rPr>
        <w:t>/E</w:t>
      </w:r>
      <w:r w:rsidR="00637408">
        <w:rPr>
          <w:rFonts w:ascii="宋体" w:eastAsia="宋体" w:hAnsi="宋体"/>
        </w:rPr>
        <w:t>RS</w:t>
      </w:r>
      <w:r w:rsidR="00637408">
        <w:rPr>
          <w:rFonts w:ascii="宋体" w:eastAsia="宋体" w:hAnsi="宋体" w:hint="eastAsia"/>
        </w:rPr>
        <w:t>脑电信号时，考虑到了C</w:t>
      </w:r>
      <w:r w:rsidR="00637408">
        <w:rPr>
          <w:rFonts w:ascii="宋体" w:eastAsia="宋体" w:hAnsi="宋体"/>
        </w:rPr>
        <w:t>3</w:t>
      </w:r>
      <w:r w:rsidR="00637408">
        <w:rPr>
          <w:rFonts w:ascii="宋体" w:eastAsia="宋体" w:hAnsi="宋体" w:hint="eastAsia"/>
        </w:rPr>
        <w:t>和C</w:t>
      </w:r>
      <w:r w:rsidR="00637408">
        <w:rPr>
          <w:rFonts w:ascii="宋体" w:eastAsia="宋体" w:hAnsi="宋体"/>
        </w:rPr>
        <w:t>4</w:t>
      </w:r>
      <w:r w:rsidR="00637408">
        <w:rPr>
          <w:rFonts w:ascii="宋体" w:eastAsia="宋体" w:hAnsi="宋体" w:hint="eastAsia"/>
        </w:rPr>
        <w:t>通道之间的信号耦合</w:t>
      </w:r>
      <w:r w:rsidR="00287E61">
        <w:rPr>
          <w:rFonts w:ascii="宋体" w:eastAsia="宋体" w:hAnsi="宋体" w:hint="eastAsia"/>
        </w:rPr>
        <w:t>。在上述模型生成的脑电信号中，截取能反应E</w:t>
      </w:r>
      <w:r w:rsidR="00287E61">
        <w:rPr>
          <w:rFonts w:ascii="宋体" w:eastAsia="宋体" w:hAnsi="宋体"/>
        </w:rPr>
        <w:t>R</w:t>
      </w:r>
      <w:del w:id="17" w:author="Lu Bin" w:date="2023-05-05T10:45:00Z">
        <w:r w:rsidR="00287E61" w:rsidDel="000E5F27">
          <w:rPr>
            <w:rFonts w:ascii="宋体" w:eastAsia="宋体" w:hAnsi="宋体" w:hint="eastAsia"/>
          </w:rPr>
          <w:delText>C</w:delText>
        </w:r>
      </w:del>
      <w:ins w:id="18" w:author="Lu Bin" w:date="2023-05-05T10:45:00Z">
        <w:r w:rsidR="000E5F27">
          <w:rPr>
            <w:rFonts w:ascii="宋体" w:eastAsia="宋体" w:hAnsi="宋体" w:hint="eastAsia"/>
          </w:rPr>
          <w:t>D</w:t>
        </w:r>
      </w:ins>
      <w:r w:rsidR="00287E61">
        <w:rPr>
          <w:rFonts w:ascii="宋体" w:eastAsia="宋体" w:hAnsi="宋体" w:hint="eastAsia"/>
        </w:rPr>
        <w:t>/</w:t>
      </w:r>
      <w:r w:rsidR="00287E61">
        <w:rPr>
          <w:rFonts w:ascii="宋体" w:eastAsia="宋体" w:hAnsi="宋体"/>
        </w:rPr>
        <w:t>ERS</w:t>
      </w:r>
      <w:r w:rsidR="00287E61">
        <w:rPr>
          <w:rFonts w:ascii="宋体" w:eastAsia="宋体" w:hAnsi="宋体" w:hint="eastAsia"/>
        </w:rPr>
        <w:t>特征的片段，如图6和图7所示。</w:t>
      </w:r>
    </w:p>
    <w:p w14:paraId="2CD2ADBD" w14:textId="7218BD88" w:rsidR="007F4BFD" w:rsidRPr="007F4BFD" w:rsidRDefault="007F4BFD" w:rsidP="007F4BFD">
      <w:pPr>
        <w:jc w:val="center"/>
        <w:rPr>
          <w:rFonts w:ascii="宋体" w:eastAsia="宋体" w:hAnsi="宋体"/>
        </w:rPr>
      </w:pPr>
      <w:r w:rsidRPr="001E176B">
        <w:rPr>
          <w:rFonts w:ascii="宋体" w:eastAsia="宋体" w:hAnsi="宋体" w:hint="eastAsia"/>
          <w:sz w:val="18"/>
          <w:szCs w:val="18"/>
        </w:rPr>
        <w:t>图</w:t>
      </w:r>
      <w:r>
        <w:rPr>
          <w:rFonts w:ascii="宋体" w:eastAsia="宋体" w:hAnsi="宋体"/>
          <w:sz w:val="18"/>
          <w:szCs w:val="18"/>
        </w:rPr>
        <w:t>6模拟生成的左</w:t>
      </w:r>
      <w:r>
        <w:rPr>
          <w:rFonts w:ascii="宋体" w:eastAsia="宋体" w:hAnsi="宋体" w:hint="eastAsia"/>
          <w:sz w:val="18"/>
          <w:szCs w:val="18"/>
        </w:rPr>
        <w:t>手想象</w:t>
      </w:r>
      <w:r>
        <w:rPr>
          <w:rFonts w:ascii="宋体" w:eastAsia="宋体" w:hAnsi="宋体"/>
          <w:sz w:val="18"/>
          <w:szCs w:val="18"/>
        </w:rPr>
        <w:t>脑电信</w:t>
      </w:r>
      <w:r>
        <w:rPr>
          <w:rFonts w:ascii="宋体" w:eastAsia="宋体" w:hAnsi="宋体" w:hint="eastAsia"/>
          <w:sz w:val="18"/>
          <w:szCs w:val="18"/>
        </w:rPr>
        <w:t>号</w:t>
      </w:r>
    </w:p>
    <w:p w14:paraId="226F7D73" w14:textId="52732509" w:rsidR="00A97DA9" w:rsidRPr="00E50D7C" w:rsidRDefault="007F4BFD" w:rsidP="007F4BFD">
      <w:pPr>
        <w:jc w:val="center"/>
        <w:rPr>
          <w:rFonts w:ascii="宋体" w:eastAsia="宋体" w:hAnsi="宋体"/>
        </w:rPr>
      </w:pPr>
      <w:r w:rsidRPr="00FA0C42">
        <w:rPr>
          <w:rFonts w:ascii="宋体" w:eastAsia="宋体" w:hAnsi="宋体"/>
          <w:noProof/>
        </w:rPr>
        <w:drawing>
          <wp:anchor distT="0" distB="0" distL="114300" distR="114300" simplePos="0" relativeHeight="251666432" behindDoc="0" locked="0" layoutInCell="1" allowOverlap="1" wp14:anchorId="3ECC0FA0" wp14:editId="5261CB4C">
            <wp:simplePos x="0" y="0"/>
            <wp:positionH relativeFrom="margin">
              <wp:align>right</wp:align>
            </wp:positionH>
            <wp:positionV relativeFrom="paragraph">
              <wp:posOffset>41275</wp:posOffset>
            </wp:positionV>
            <wp:extent cx="5274310" cy="2256155"/>
            <wp:effectExtent l="0" t="0" r="0" b="0"/>
            <wp:wrapTopAndBottom/>
            <wp:docPr id="7" name="图片 6">
              <a:extLst xmlns:a="http://schemas.openxmlformats.org/drawingml/2006/main">
                <a:ext uri="{FF2B5EF4-FFF2-40B4-BE49-F238E27FC236}">
                  <a16:creationId xmlns:a16="http://schemas.microsoft.com/office/drawing/2014/main" id="{D8CD60D3-0355-453B-B49E-43EC82532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D8CD60D3-0355-453B-B49E-43EC82532A9C}"/>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2256155"/>
                    </a:xfrm>
                    <a:prstGeom prst="rect">
                      <a:avLst/>
                    </a:prstGeom>
                  </pic:spPr>
                </pic:pic>
              </a:graphicData>
            </a:graphic>
          </wp:anchor>
        </w:drawing>
      </w:r>
      <w:r w:rsidR="00F96E10">
        <w:rPr>
          <w:rFonts w:ascii="宋体" w:eastAsia="宋体" w:hAnsi="宋体"/>
          <w:sz w:val="18"/>
          <w:szCs w:val="18"/>
        </w:rPr>
        <w:t>图</w:t>
      </w:r>
      <w:r w:rsidR="00F96E10">
        <w:rPr>
          <w:rFonts w:ascii="宋体" w:eastAsia="宋体" w:hAnsi="宋体" w:hint="eastAsia"/>
          <w:sz w:val="18"/>
          <w:szCs w:val="18"/>
        </w:rPr>
        <w:t>7</w:t>
      </w:r>
      <w:r w:rsidR="00F96E10">
        <w:rPr>
          <w:rFonts w:ascii="宋体" w:eastAsia="宋体" w:hAnsi="宋体"/>
          <w:sz w:val="18"/>
          <w:szCs w:val="18"/>
        </w:rPr>
        <w:t xml:space="preserve"> 模拟生成的</w:t>
      </w:r>
      <w:r w:rsidR="0019019B">
        <w:rPr>
          <w:rFonts w:ascii="宋体" w:eastAsia="宋体" w:hAnsi="宋体" w:hint="eastAsia"/>
          <w:sz w:val="18"/>
          <w:szCs w:val="18"/>
        </w:rPr>
        <w:t>右手想象</w:t>
      </w:r>
      <w:r w:rsidR="00F96E10">
        <w:rPr>
          <w:rFonts w:ascii="宋体" w:eastAsia="宋体" w:hAnsi="宋体"/>
          <w:sz w:val="18"/>
          <w:szCs w:val="18"/>
        </w:rPr>
        <w:t>脑电信号</w:t>
      </w:r>
      <w:r w:rsidR="00A97DA9">
        <w:rPr>
          <w:rFonts w:ascii="宋体" w:eastAsia="宋体" w:hAnsi="宋体" w:hint="eastAsia"/>
          <w:noProof/>
        </w:rPr>
        <w:drawing>
          <wp:anchor distT="0" distB="0" distL="114300" distR="114300" simplePos="0" relativeHeight="251664384" behindDoc="0" locked="0" layoutInCell="1" allowOverlap="1" wp14:anchorId="622498F8" wp14:editId="799A5EBE">
            <wp:simplePos x="0" y="0"/>
            <wp:positionH relativeFrom="column">
              <wp:posOffset>10309547</wp:posOffset>
            </wp:positionH>
            <wp:positionV relativeFrom="paragraph">
              <wp:posOffset>464770</wp:posOffset>
            </wp:positionV>
            <wp:extent cx="595227" cy="347601"/>
            <wp:effectExtent l="0" t="0" r="0" b="0"/>
            <wp:wrapNone/>
            <wp:docPr id="3" name="图片 3">
              <a:extLst xmlns:a="http://schemas.openxmlformats.org/drawingml/2006/main">
                <a:ext uri="{FF2B5EF4-FFF2-40B4-BE49-F238E27FC236}">
                  <a16:creationId xmlns:a16="http://schemas.microsoft.com/office/drawing/2014/main" id="{5B52F5C3-71E1-4D23-84B6-4151E3F0F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a:extLst>
                        <a:ext uri="{FF2B5EF4-FFF2-40B4-BE49-F238E27FC236}">
                          <a16:creationId xmlns:a16="http://schemas.microsoft.com/office/drawing/2014/main" id="{5B52F5C3-71E1-4D23-84B6-4151E3F0FF3B}"/>
                        </a:ext>
                      </a:extLst>
                    </pic:cNvPr>
                    <pic:cNvPicPr>
                      <a:picLocks noChangeAspect="1"/>
                    </pic:cNvPicPr>
                  </pic:nvPicPr>
                  <pic:blipFill rotWithShape="1">
                    <a:blip r:embed="rId38"/>
                    <a:srcRect r="14384" b="15116"/>
                    <a:stretch/>
                  </pic:blipFill>
                  <pic:spPr>
                    <a:xfrm>
                      <a:off x="0" y="0"/>
                      <a:ext cx="595227" cy="347601"/>
                    </a:xfrm>
                    <a:prstGeom prst="rect">
                      <a:avLst/>
                    </a:prstGeom>
                  </pic:spPr>
                </pic:pic>
              </a:graphicData>
            </a:graphic>
          </wp:anchor>
        </w:drawing>
      </w:r>
    </w:p>
    <w:p w14:paraId="0DD97A44" w14:textId="63B705C1" w:rsidR="00333D98" w:rsidRDefault="00333D98" w:rsidP="00F96E10">
      <w:pPr>
        <w:pStyle w:val="2"/>
        <w:numPr>
          <w:ilvl w:val="0"/>
          <w:numId w:val="1"/>
        </w:numPr>
      </w:pPr>
      <w:r w:rsidRPr="00710540">
        <w:lastRenderedPageBreak/>
        <w:t>Results</w:t>
      </w:r>
    </w:p>
    <w:p w14:paraId="67E91588" w14:textId="2D64329B" w:rsidR="007F4BFD" w:rsidRDefault="00A4528A" w:rsidP="007F4BFD">
      <w:pPr>
        <w:pStyle w:val="a8"/>
        <w:rPr>
          <w:rFonts w:ascii="宋体" w:eastAsia="宋体" w:hAnsi="宋体"/>
        </w:rPr>
      </w:pPr>
      <w:r>
        <w:rPr>
          <w:noProof/>
        </w:rPr>
        <w:drawing>
          <wp:anchor distT="0" distB="0" distL="114300" distR="114300" simplePos="0" relativeHeight="251667456" behindDoc="0" locked="0" layoutInCell="1" allowOverlap="1" wp14:anchorId="18FEC1E6" wp14:editId="6DFD1B91">
            <wp:simplePos x="0" y="0"/>
            <wp:positionH relativeFrom="margin">
              <wp:align>right</wp:align>
            </wp:positionH>
            <wp:positionV relativeFrom="paragraph">
              <wp:posOffset>2222890</wp:posOffset>
            </wp:positionV>
            <wp:extent cx="5274310" cy="21971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2197100"/>
                    </a:xfrm>
                    <a:prstGeom prst="rect">
                      <a:avLst/>
                    </a:prstGeom>
                    <a:noFill/>
                    <a:ln>
                      <a:noFill/>
                    </a:ln>
                  </pic:spPr>
                </pic:pic>
              </a:graphicData>
            </a:graphic>
          </wp:anchor>
        </w:drawing>
      </w:r>
      <w:r w:rsidR="00591188" w:rsidRPr="0019019B">
        <w:rPr>
          <w:rFonts w:ascii="宋体" w:eastAsia="宋体" w:hAnsi="宋体" w:hint="eastAsia"/>
        </w:rPr>
        <w:t>基于上述模型，</w:t>
      </w:r>
      <w:r w:rsidR="0019019B">
        <w:rPr>
          <w:rFonts w:ascii="宋体" w:eastAsia="宋体" w:hAnsi="宋体" w:hint="eastAsia"/>
        </w:rPr>
        <w:t>本研究生成了9</w:t>
      </w:r>
      <w:r w:rsidR="0019019B">
        <w:rPr>
          <w:rFonts w:ascii="宋体" w:eastAsia="宋体" w:hAnsi="宋体"/>
        </w:rPr>
        <w:t>1</w:t>
      </w:r>
      <w:r w:rsidR="00EF246A">
        <w:rPr>
          <w:rFonts w:ascii="宋体" w:eastAsia="宋体" w:hAnsi="宋体" w:hint="eastAsia"/>
        </w:rPr>
        <w:t>组</w:t>
      </w:r>
      <w:r w:rsidR="0019019B">
        <w:rPr>
          <w:rFonts w:ascii="宋体" w:eastAsia="宋体" w:hAnsi="宋体" w:hint="eastAsia"/>
        </w:rPr>
        <w:t>可以反应E</w:t>
      </w:r>
      <w:r w:rsidR="0019019B">
        <w:rPr>
          <w:rFonts w:ascii="宋体" w:eastAsia="宋体" w:hAnsi="宋体"/>
        </w:rPr>
        <w:t>RD/ERS</w:t>
      </w:r>
      <w:r w:rsidR="0019019B">
        <w:rPr>
          <w:rFonts w:ascii="宋体" w:eastAsia="宋体" w:hAnsi="宋体" w:hint="eastAsia"/>
        </w:rPr>
        <w:t>特征是</w:t>
      </w:r>
      <w:r w:rsidR="00CD4308">
        <w:rPr>
          <w:rFonts w:ascii="宋体" w:eastAsia="宋体" w:hAnsi="宋体" w:hint="eastAsia"/>
        </w:rPr>
        <w:t>合成</w:t>
      </w:r>
      <w:r w:rsidR="0019019B">
        <w:rPr>
          <w:rFonts w:ascii="宋体" w:eastAsia="宋体" w:hAnsi="宋体" w:hint="eastAsia"/>
        </w:rPr>
        <w:t>片段，其中</w:t>
      </w:r>
      <w:r w:rsidR="00EF246A">
        <w:rPr>
          <w:rFonts w:ascii="宋体" w:eastAsia="宋体" w:hAnsi="宋体" w:hint="eastAsia"/>
        </w:rPr>
        <w:t>反应左手</w:t>
      </w:r>
      <w:r w:rsidR="008156F1">
        <w:rPr>
          <w:rFonts w:ascii="宋体" w:eastAsia="宋体" w:hAnsi="宋体" w:hint="eastAsia"/>
        </w:rPr>
        <w:t>运动</w:t>
      </w:r>
      <w:r w:rsidR="00EF246A">
        <w:rPr>
          <w:rFonts w:ascii="宋体" w:eastAsia="宋体" w:hAnsi="宋体" w:hint="eastAsia"/>
        </w:rPr>
        <w:t>想象脑电数据特征的片段为4</w:t>
      </w:r>
      <w:r w:rsidR="00EF246A">
        <w:rPr>
          <w:rFonts w:ascii="宋体" w:eastAsia="宋体" w:hAnsi="宋体"/>
        </w:rPr>
        <w:t>8</w:t>
      </w:r>
      <w:r w:rsidR="00EF246A">
        <w:rPr>
          <w:rFonts w:ascii="宋体" w:eastAsia="宋体" w:hAnsi="宋体" w:hint="eastAsia"/>
        </w:rPr>
        <w:t>组，反应右手</w:t>
      </w:r>
      <w:r w:rsidR="008156F1">
        <w:rPr>
          <w:rFonts w:ascii="宋体" w:eastAsia="宋体" w:hAnsi="宋体" w:hint="eastAsia"/>
        </w:rPr>
        <w:t>运动</w:t>
      </w:r>
      <w:r w:rsidR="00EF246A">
        <w:rPr>
          <w:rFonts w:ascii="宋体" w:eastAsia="宋体" w:hAnsi="宋体" w:hint="eastAsia"/>
        </w:rPr>
        <w:t>想象脑电数据特征的片段为4</w:t>
      </w:r>
      <w:r w:rsidR="00EF246A">
        <w:rPr>
          <w:rFonts w:ascii="宋体" w:eastAsia="宋体" w:hAnsi="宋体"/>
        </w:rPr>
        <w:t>3</w:t>
      </w:r>
      <w:r w:rsidR="00EF246A">
        <w:rPr>
          <w:rFonts w:ascii="宋体" w:eastAsia="宋体" w:hAnsi="宋体" w:hint="eastAsia"/>
        </w:rPr>
        <w:t>组。</w:t>
      </w:r>
      <w:r w:rsidR="008D7DC4">
        <w:rPr>
          <w:rFonts w:ascii="宋体" w:eastAsia="宋体" w:hAnsi="宋体" w:hint="eastAsia"/>
        </w:rPr>
        <w:t>由于数据生成的过程为了模拟真实的脑电数据加入了噪声，因此首先对数据进行8</w:t>
      </w:r>
      <w:r w:rsidR="008D7DC4">
        <w:rPr>
          <w:rFonts w:ascii="宋体" w:eastAsia="宋体" w:hAnsi="宋体"/>
        </w:rPr>
        <w:t>H</w:t>
      </w:r>
      <w:r w:rsidR="008D7DC4">
        <w:rPr>
          <w:rFonts w:ascii="宋体" w:eastAsia="宋体" w:hAnsi="宋体" w:hint="eastAsia"/>
        </w:rPr>
        <w:t>z到3</w:t>
      </w:r>
      <w:r w:rsidR="008D7DC4">
        <w:rPr>
          <w:rFonts w:ascii="宋体" w:eastAsia="宋体" w:hAnsi="宋体"/>
        </w:rPr>
        <w:t>0H</w:t>
      </w:r>
      <w:r w:rsidR="008D7DC4">
        <w:rPr>
          <w:rFonts w:ascii="宋体" w:eastAsia="宋体" w:hAnsi="宋体" w:hint="eastAsia"/>
        </w:rPr>
        <w:t>z的滤波，再</w:t>
      </w:r>
      <w:r w:rsidR="00207DBD">
        <w:rPr>
          <w:rFonts w:ascii="宋体" w:eastAsia="宋体" w:hAnsi="宋体" w:hint="eastAsia"/>
        </w:rPr>
        <w:t>使用</w:t>
      </w:r>
      <w:r w:rsidR="00207DBD">
        <w:rPr>
          <w:rFonts w:ascii="宋体" w:eastAsia="宋体" w:hAnsi="宋体"/>
        </w:rPr>
        <w:t>CSP</w:t>
      </w:r>
      <w:r w:rsidR="00207DBD">
        <w:rPr>
          <w:rFonts w:ascii="宋体" w:eastAsia="宋体" w:hAnsi="宋体" w:hint="eastAsia"/>
        </w:rPr>
        <w:t>方法对数据进行特征提取，并使用M</w:t>
      </w:r>
      <w:r w:rsidR="00207DBD">
        <w:rPr>
          <w:rFonts w:ascii="宋体" w:eastAsia="宋体" w:hAnsi="宋体"/>
        </w:rPr>
        <w:t>ATLAB</w:t>
      </w:r>
      <w:r w:rsidR="00207DBD">
        <w:rPr>
          <w:rFonts w:ascii="宋体" w:eastAsia="宋体" w:hAnsi="宋体" w:hint="eastAsia"/>
        </w:rPr>
        <w:t>机器学习工具箱对数据进行分类。为了更好的说明</w:t>
      </w:r>
      <w:r w:rsidR="00CD4308">
        <w:rPr>
          <w:rFonts w:ascii="宋体" w:eastAsia="宋体" w:hAnsi="宋体" w:hint="eastAsia"/>
        </w:rPr>
        <w:t>合成</w:t>
      </w:r>
      <w:r w:rsidR="00207DBD">
        <w:rPr>
          <w:rFonts w:ascii="宋体" w:eastAsia="宋体" w:hAnsi="宋体" w:hint="eastAsia"/>
        </w:rPr>
        <w:t>的</w:t>
      </w:r>
      <w:r w:rsidR="00207DBD">
        <w:rPr>
          <w:rFonts w:ascii="宋体" w:eastAsia="宋体" w:hAnsi="宋体"/>
        </w:rPr>
        <w:t>ERD</w:t>
      </w:r>
      <w:r w:rsidR="00207DBD">
        <w:rPr>
          <w:rFonts w:ascii="宋体" w:eastAsia="宋体" w:hAnsi="宋体" w:hint="eastAsia"/>
        </w:rPr>
        <w:t>/</w:t>
      </w:r>
      <w:r w:rsidR="00207DBD">
        <w:rPr>
          <w:rFonts w:ascii="宋体" w:eastAsia="宋体" w:hAnsi="宋体"/>
        </w:rPr>
        <w:t>ERS</w:t>
      </w:r>
      <w:r w:rsidR="00207DBD">
        <w:rPr>
          <w:rFonts w:ascii="宋体" w:eastAsia="宋体" w:hAnsi="宋体" w:hint="eastAsia"/>
        </w:rPr>
        <w:t>数据能够在一定程度上反应真实的E</w:t>
      </w:r>
      <w:r w:rsidR="00207DBD">
        <w:rPr>
          <w:rFonts w:ascii="宋体" w:eastAsia="宋体" w:hAnsi="宋体"/>
        </w:rPr>
        <w:t>RD/ERS</w:t>
      </w:r>
      <w:r w:rsidR="00207DBD">
        <w:rPr>
          <w:rFonts w:ascii="宋体" w:eastAsia="宋体" w:hAnsi="宋体" w:hint="eastAsia"/>
        </w:rPr>
        <w:t>脑电数据，本研究使用</w:t>
      </w:r>
      <w:r w:rsidR="00207DBD" w:rsidRPr="00207DBD">
        <w:rPr>
          <w:rFonts w:ascii="宋体" w:eastAsia="宋体" w:hAnsi="宋体"/>
        </w:rPr>
        <w:t>dataset III of BCI competition II</w:t>
      </w:r>
      <w:r w:rsidR="00207DBD">
        <w:rPr>
          <w:rFonts w:ascii="宋体" w:eastAsia="宋体" w:hAnsi="宋体" w:hint="eastAsia"/>
        </w:rPr>
        <w:t>数据集作为对照组</w:t>
      </w:r>
      <w:r w:rsidR="008156F1">
        <w:rPr>
          <w:rFonts w:ascii="宋体" w:eastAsia="宋体" w:hAnsi="宋体" w:hint="eastAsia"/>
        </w:rPr>
        <w:t>，由于</w:t>
      </w:r>
      <w:r w:rsidR="008156F1" w:rsidRPr="00207DBD">
        <w:rPr>
          <w:rFonts w:ascii="宋体" w:eastAsia="宋体" w:hAnsi="宋体"/>
        </w:rPr>
        <w:t>dataset III of BCI competition II</w:t>
      </w:r>
      <w:r w:rsidR="008156F1">
        <w:rPr>
          <w:rFonts w:ascii="宋体" w:eastAsia="宋体" w:hAnsi="宋体" w:hint="eastAsia"/>
        </w:rPr>
        <w:t>数据集中共由1</w:t>
      </w:r>
      <w:r w:rsidR="008156F1">
        <w:rPr>
          <w:rFonts w:ascii="宋体" w:eastAsia="宋体" w:hAnsi="宋体"/>
        </w:rPr>
        <w:t>40</w:t>
      </w:r>
      <w:r w:rsidR="008156F1">
        <w:rPr>
          <w:rFonts w:ascii="宋体" w:eastAsia="宋体" w:hAnsi="宋体" w:hint="eastAsia"/>
        </w:rPr>
        <w:t>组数据，左手运动想象数据和右手运动想象数据各有7</w:t>
      </w:r>
      <w:r w:rsidR="008156F1">
        <w:rPr>
          <w:rFonts w:ascii="宋体" w:eastAsia="宋体" w:hAnsi="宋体"/>
        </w:rPr>
        <w:t>0</w:t>
      </w:r>
      <w:r w:rsidR="008156F1">
        <w:rPr>
          <w:rFonts w:ascii="宋体" w:eastAsia="宋体" w:hAnsi="宋体" w:hint="eastAsia"/>
        </w:rPr>
        <w:t>组，为了控制单一变量，分别随机选取</w:t>
      </w:r>
      <w:r w:rsidR="00CD4308">
        <w:rPr>
          <w:rFonts w:ascii="宋体" w:eastAsia="宋体" w:hAnsi="宋体" w:hint="eastAsia"/>
        </w:rPr>
        <w:t>合成的</w:t>
      </w:r>
      <w:r w:rsidR="008156F1">
        <w:rPr>
          <w:rFonts w:ascii="宋体" w:eastAsia="宋体" w:hAnsi="宋体" w:hint="eastAsia"/>
        </w:rPr>
        <w:t>左右手运行想象的数据为4</w:t>
      </w:r>
      <w:r w:rsidR="008156F1">
        <w:rPr>
          <w:rFonts w:ascii="宋体" w:eastAsia="宋体" w:hAnsi="宋体"/>
        </w:rPr>
        <w:t>8</w:t>
      </w:r>
      <w:r w:rsidR="008156F1">
        <w:rPr>
          <w:rFonts w:ascii="宋体" w:eastAsia="宋体" w:hAnsi="宋体" w:hint="eastAsia"/>
        </w:rPr>
        <w:t>组和4</w:t>
      </w:r>
      <w:r w:rsidR="008156F1">
        <w:rPr>
          <w:rFonts w:ascii="宋体" w:eastAsia="宋体" w:hAnsi="宋体"/>
        </w:rPr>
        <w:t>3</w:t>
      </w:r>
      <w:r w:rsidR="008156F1">
        <w:rPr>
          <w:rFonts w:ascii="宋体" w:eastAsia="宋体" w:hAnsi="宋体" w:hint="eastAsia"/>
        </w:rPr>
        <w:t>组，</w:t>
      </w:r>
      <w:r w:rsidR="002F6EA4">
        <w:rPr>
          <w:rFonts w:ascii="宋体" w:eastAsia="宋体" w:hAnsi="宋体" w:hint="eastAsia"/>
        </w:rPr>
        <w:t>每组数据分类十次，去掉最大值和最小值之后取平均值。</w:t>
      </w:r>
      <w:r w:rsidR="008156F1">
        <w:rPr>
          <w:rFonts w:ascii="宋体" w:eastAsia="宋体" w:hAnsi="宋体" w:hint="eastAsia"/>
        </w:rPr>
        <w:t>经过C</w:t>
      </w:r>
      <w:r w:rsidR="008156F1">
        <w:rPr>
          <w:rFonts w:ascii="宋体" w:eastAsia="宋体" w:hAnsi="宋体"/>
        </w:rPr>
        <w:t>SP</w:t>
      </w:r>
      <w:r w:rsidR="004B27FD">
        <w:rPr>
          <w:rFonts w:ascii="宋体" w:eastAsia="宋体" w:hAnsi="宋体" w:hint="eastAsia"/>
        </w:rPr>
        <w:t>特征提取之后的分类准确率如</w:t>
      </w:r>
      <w:r w:rsidR="008D7DC4">
        <w:rPr>
          <w:rFonts w:ascii="宋体" w:eastAsia="宋体" w:hAnsi="宋体" w:hint="eastAsia"/>
        </w:rPr>
        <w:t>图8</w:t>
      </w:r>
      <w:r w:rsidR="004B27FD">
        <w:rPr>
          <w:rFonts w:ascii="宋体" w:eastAsia="宋体" w:hAnsi="宋体" w:hint="eastAsia"/>
        </w:rPr>
        <w:t>所示（每种分类进行1</w:t>
      </w:r>
      <w:r w:rsidR="004B27FD">
        <w:rPr>
          <w:rFonts w:ascii="宋体" w:eastAsia="宋体" w:hAnsi="宋体"/>
        </w:rPr>
        <w:t>0</w:t>
      </w:r>
      <w:r w:rsidR="004B27FD">
        <w:rPr>
          <w:rFonts w:ascii="宋体" w:eastAsia="宋体" w:hAnsi="宋体" w:hint="eastAsia"/>
        </w:rPr>
        <w:t>次取平均值）。</w:t>
      </w:r>
      <w:r w:rsidR="00053D3B">
        <w:rPr>
          <w:rFonts w:ascii="宋体" w:eastAsia="宋体" w:hAnsi="宋体" w:hint="eastAsia"/>
        </w:rPr>
        <w:t>从图8中可以看出对于同一种分类</w:t>
      </w:r>
      <w:r w:rsidR="00E42027">
        <w:rPr>
          <w:rFonts w:ascii="宋体" w:eastAsia="宋体" w:hAnsi="宋体" w:hint="eastAsia"/>
        </w:rPr>
        <w:t>方法，真实数据和模拟数据的准确率接近，两者都在7</w:t>
      </w:r>
      <w:r w:rsidR="00E42027">
        <w:rPr>
          <w:rFonts w:ascii="宋体" w:eastAsia="宋体" w:hAnsi="宋体"/>
        </w:rPr>
        <w:t>0%</w:t>
      </w:r>
      <w:r w:rsidR="00E42027">
        <w:rPr>
          <w:rFonts w:ascii="宋体" w:eastAsia="宋体" w:hAnsi="宋体" w:hint="eastAsia"/>
        </w:rPr>
        <w:t>左右。</w:t>
      </w:r>
    </w:p>
    <w:p w14:paraId="3AD0B5FD" w14:textId="3417D2AF" w:rsidR="007F4BFD" w:rsidRDefault="007F4BFD" w:rsidP="007F4BFD">
      <w:pPr>
        <w:pStyle w:val="a8"/>
        <w:ind w:firstLineChars="0" w:firstLine="0"/>
        <w:jc w:val="center"/>
        <w:rPr>
          <w:rFonts w:ascii="宋体" w:eastAsia="宋体" w:hAnsi="宋体"/>
          <w:sz w:val="18"/>
          <w:szCs w:val="18"/>
        </w:rPr>
      </w:pPr>
      <w:r>
        <w:rPr>
          <w:rFonts w:ascii="宋体" w:eastAsia="宋体" w:hAnsi="宋体"/>
          <w:sz w:val="18"/>
          <w:szCs w:val="18"/>
        </w:rPr>
        <w:t xml:space="preserve">图8 </w:t>
      </w:r>
      <w:r w:rsidRPr="00A4528A">
        <w:rPr>
          <w:rFonts w:ascii="宋体" w:eastAsia="宋体" w:hAnsi="宋体"/>
          <w:sz w:val="18"/>
          <w:szCs w:val="18"/>
        </w:rPr>
        <w:t>dataset III of BCI competition II</w:t>
      </w:r>
      <w:r>
        <w:rPr>
          <w:rFonts w:ascii="宋体" w:eastAsia="宋体" w:hAnsi="宋体"/>
          <w:sz w:val="18"/>
          <w:szCs w:val="18"/>
        </w:rPr>
        <w:t xml:space="preserve"> </w:t>
      </w:r>
      <w:r>
        <w:rPr>
          <w:rFonts w:ascii="宋体" w:eastAsia="宋体" w:hAnsi="宋体" w:hint="eastAsia"/>
          <w:sz w:val="18"/>
          <w:szCs w:val="18"/>
        </w:rPr>
        <w:t>数据集与模拟数据集使用不同分类方法，分类十次去掉最大值和最小值后取平均值的准确率对比</w:t>
      </w:r>
    </w:p>
    <w:p w14:paraId="6DE1B411" w14:textId="69BF8A07" w:rsidR="007F4BFD" w:rsidRDefault="006E6107" w:rsidP="006E6107">
      <w:pPr>
        <w:pStyle w:val="a8"/>
        <w:rPr>
          <w:rFonts w:ascii="宋体" w:eastAsia="宋体" w:hAnsi="宋体"/>
        </w:rPr>
      </w:pPr>
      <w:r>
        <w:rPr>
          <w:rFonts w:ascii="宋体" w:eastAsia="宋体" w:hAnsi="宋体" w:hint="eastAsia"/>
        </w:rPr>
        <w:t>同时，本研究的目的之一是为了使用</w:t>
      </w:r>
      <w:r w:rsidR="00CD4308">
        <w:rPr>
          <w:rFonts w:ascii="宋体" w:eastAsia="宋体" w:hAnsi="宋体" w:hint="eastAsia"/>
        </w:rPr>
        <w:t>合成</w:t>
      </w:r>
      <w:r>
        <w:rPr>
          <w:rFonts w:ascii="宋体" w:eastAsia="宋体" w:hAnsi="宋体" w:hint="eastAsia"/>
        </w:rPr>
        <w:t>数据减少脑电采集的时间成本和人工成本，因此本研究进一步探究了</w:t>
      </w:r>
      <w:r w:rsidR="00CD4308">
        <w:rPr>
          <w:rFonts w:ascii="宋体" w:eastAsia="宋体" w:hAnsi="宋体" w:hint="eastAsia"/>
        </w:rPr>
        <w:t>合成</w:t>
      </w:r>
      <w:r>
        <w:rPr>
          <w:rFonts w:ascii="宋体" w:eastAsia="宋体" w:hAnsi="宋体" w:hint="eastAsia"/>
        </w:rPr>
        <w:t>数据在分类准确率上对真实数据的影响。在</w:t>
      </w:r>
      <w:r w:rsidRPr="00207DBD">
        <w:rPr>
          <w:rFonts w:ascii="宋体" w:eastAsia="宋体" w:hAnsi="宋体"/>
        </w:rPr>
        <w:t>dataset III of BCI competition II</w:t>
      </w:r>
      <w:r>
        <w:rPr>
          <w:rFonts w:ascii="宋体" w:eastAsia="宋体" w:hAnsi="宋体" w:hint="eastAsia"/>
        </w:rPr>
        <w:t>数据集的1</w:t>
      </w:r>
      <w:r>
        <w:rPr>
          <w:rFonts w:ascii="宋体" w:eastAsia="宋体" w:hAnsi="宋体"/>
        </w:rPr>
        <w:t>40</w:t>
      </w:r>
      <w:r>
        <w:rPr>
          <w:rFonts w:ascii="宋体" w:eastAsia="宋体" w:hAnsi="宋体" w:hint="eastAsia"/>
        </w:rPr>
        <w:t>组C</w:t>
      </w:r>
      <w:r>
        <w:rPr>
          <w:rFonts w:ascii="宋体" w:eastAsia="宋体" w:hAnsi="宋体"/>
        </w:rPr>
        <w:t>SP</w:t>
      </w:r>
      <w:r>
        <w:rPr>
          <w:rFonts w:ascii="宋体" w:eastAsia="宋体" w:hAnsi="宋体" w:hint="eastAsia"/>
        </w:rPr>
        <w:t>特征中混入不同数量的</w:t>
      </w:r>
      <w:r w:rsidR="00AC071D">
        <w:rPr>
          <w:rFonts w:ascii="宋体" w:eastAsia="宋体" w:hAnsi="宋体" w:hint="eastAsia"/>
        </w:rPr>
        <w:t>合成</w:t>
      </w:r>
      <w:r>
        <w:rPr>
          <w:rFonts w:ascii="宋体" w:eastAsia="宋体" w:hAnsi="宋体" w:hint="eastAsia"/>
        </w:rPr>
        <w:t>数据C</w:t>
      </w:r>
      <w:r>
        <w:rPr>
          <w:rFonts w:ascii="宋体" w:eastAsia="宋体" w:hAnsi="宋体"/>
        </w:rPr>
        <w:t>SP</w:t>
      </w:r>
      <w:r>
        <w:rPr>
          <w:rFonts w:ascii="宋体" w:eastAsia="宋体" w:hAnsi="宋体" w:hint="eastAsia"/>
        </w:rPr>
        <w:t>特征，混入的数量分别为1</w:t>
      </w:r>
      <w:r>
        <w:rPr>
          <w:rFonts w:ascii="宋体" w:eastAsia="宋体" w:hAnsi="宋体"/>
        </w:rPr>
        <w:t>4</w:t>
      </w:r>
      <w:r>
        <w:rPr>
          <w:rFonts w:ascii="宋体" w:eastAsia="宋体" w:hAnsi="宋体" w:hint="eastAsia"/>
        </w:rPr>
        <w:t>、2</w:t>
      </w:r>
      <w:r>
        <w:rPr>
          <w:rFonts w:ascii="宋体" w:eastAsia="宋体" w:hAnsi="宋体"/>
        </w:rPr>
        <w:t>8</w:t>
      </w:r>
      <w:r>
        <w:rPr>
          <w:rFonts w:ascii="宋体" w:eastAsia="宋体" w:hAnsi="宋体" w:hint="eastAsia"/>
        </w:rPr>
        <w:t>、4</w:t>
      </w:r>
      <w:r>
        <w:rPr>
          <w:rFonts w:ascii="宋体" w:eastAsia="宋体" w:hAnsi="宋体"/>
        </w:rPr>
        <w:t>2</w:t>
      </w:r>
      <w:r>
        <w:rPr>
          <w:rFonts w:ascii="宋体" w:eastAsia="宋体" w:hAnsi="宋体" w:hint="eastAsia"/>
        </w:rPr>
        <w:t>、5</w:t>
      </w:r>
      <w:r>
        <w:rPr>
          <w:rFonts w:ascii="宋体" w:eastAsia="宋体" w:hAnsi="宋体"/>
        </w:rPr>
        <w:t>6</w:t>
      </w:r>
      <w:r>
        <w:rPr>
          <w:rFonts w:ascii="宋体" w:eastAsia="宋体" w:hAnsi="宋体" w:hint="eastAsia"/>
        </w:rPr>
        <w:t>，7</w:t>
      </w:r>
      <w:r>
        <w:rPr>
          <w:rFonts w:ascii="宋体" w:eastAsia="宋体" w:hAnsi="宋体"/>
        </w:rPr>
        <w:t>0</w:t>
      </w:r>
      <w:r>
        <w:rPr>
          <w:rFonts w:ascii="宋体" w:eastAsia="宋体" w:hAnsi="宋体" w:hint="eastAsia"/>
        </w:rPr>
        <w:t>和8</w:t>
      </w:r>
      <w:r>
        <w:rPr>
          <w:rFonts w:ascii="宋体" w:eastAsia="宋体" w:hAnsi="宋体"/>
        </w:rPr>
        <w:t>4</w:t>
      </w:r>
      <w:r>
        <w:rPr>
          <w:rFonts w:ascii="宋体" w:eastAsia="宋体" w:hAnsi="宋体" w:hint="eastAsia"/>
        </w:rPr>
        <w:t>，即真实数据特征与</w:t>
      </w:r>
      <w:r w:rsidR="00AC071D">
        <w:rPr>
          <w:rFonts w:ascii="宋体" w:eastAsia="宋体" w:hAnsi="宋体" w:hint="eastAsia"/>
        </w:rPr>
        <w:t>合成</w:t>
      </w:r>
      <w:r>
        <w:rPr>
          <w:rFonts w:ascii="宋体" w:eastAsia="宋体" w:hAnsi="宋体" w:hint="eastAsia"/>
        </w:rPr>
        <w:t>数据特征的比例分别为1</w:t>
      </w:r>
      <w:r>
        <w:rPr>
          <w:rFonts w:ascii="宋体" w:eastAsia="宋体" w:hAnsi="宋体"/>
        </w:rPr>
        <w:t>0</w:t>
      </w:r>
      <w:r>
        <w:rPr>
          <w:rFonts w:ascii="宋体" w:eastAsia="宋体" w:hAnsi="宋体" w:hint="eastAsia"/>
        </w:rPr>
        <w:t>：1、1</w:t>
      </w:r>
      <w:r>
        <w:rPr>
          <w:rFonts w:ascii="宋体" w:eastAsia="宋体" w:hAnsi="宋体"/>
        </w:rPr>
        <w:t>0</w:t>
      </w:r>
      <w:r>
        <w:rPr>
          <w:rFonts w:ascii="宋体" w:eastAsia="宋体" w:hAnsi="宋体" w:hint="eastAsia"/>
        </w:rPr>
        <w:t>：2、1</w:t>
      </w:r>
      <w:r>
        <w:rPr>
          <w:rFonts w:ascii="宋体" w:eastAsia="宋体" w:hAnsi="宋体"/>
        </w:rPr>
        <w:t>0</w:t>
      </w:r>
      <w:r>
        <w:rPr>
          <w:rFonts w:ascii="宋体" w:eastAsia="宋体" w:hAnsi="宋体" w:hint="eastAsia"/>
        </w:rPr>
        <w:t>：3、1</w:t>
      </w:r>
      <w:r>
        <w:rPr>
          <w:rFonts w:ascii="宋体" w:eastAsia="宋体" w:hAnsi="宋体"/>
        </w:rPr>
        <w:t>0</w:t>
      </w:r>
      <w:r>
        <w:rPr>
          <w:rFonts w:ascii="宋体" w:eastAsia="宋体" w:hAnsi="宋体" w:hint="eastAsia"/>
        </w:rPr>
        <w:t>：4，1</w:t>
      </w:r>
      <w:r>
        <w:rPr>
          <w:rFonts w:ascii="宋体" w:eastAsia="宋体" w:hAnsi="宋体"/>
        </w:rPr>
        <w:t>0</w:t>
      </w:r>
      <w:r>
        <w:rPr>
          <w:rFonts w:ascii="宋体" w:eastAsia="宋体" w:hAnsi="宋体" w:hint="eastAsia"/>
        </w:rPr>
        <w:t>：5和1</w:t>
      </w:r>
      <w:r>
        <w:rPr>
          <w:rFonts w:ascii="宋体" w:eastAsia="宋体" w:hAnsi="宋体"/>
        </w:rPr>
        <w:t>0</w:t>
      </w:r>
      <w:r>
        <w:rPr>
          <w:rFonts w:ascii="宋体" w:eastAsia="宋体" w:hAnsi="宋体" w:hint="eastAsia"/>
        </w:rPr>
        <w:t>：6，使用M</w:t>
      </w:r>
      <w:r>
        <w:rPr>
          <w:rFonts w:ascii="宋体" w:eastAsia="宋体" w:hAnsi="宋体"/>
        </w:rPr>
        <w:t>ATLB</w:t>
      </w:r>
      <w:r>
        <w:rPr>
          <w:rFonts w:ascii="宋体" w:eastAsia="宋体" w:hAnsi="宋体" w:hint="eastAsia"/>
        </w:rPr>
        <w:t>机器学习工具箱探究</w:t>
      </w:r>
      <w:r w:rsidR="00AC071D">
        <w:rPr>
          <w:rFonts w:ascii="宋体" w:eastAsia="宋体" w:hAnsi="宋体" w:hint="eastAsia"/>
        </w:rPr>
        <w:t>合成</w:t>
      </w:r>
      <w:r>
        <w:rPr>
          <w:rFonts w:ascii="宋体" w:eastAsia="宋体" w:hAnsi="宋体" w:hint="eastAsia"/>
        </w:rPr>
        <w:t>数据对于真实数据的影响，每组数据分类十次去掉最大值和最小值之后取平均值。结果如图9所示。结果表明，在真实数据中混入</w:t>
      </w:r>
      <w:r w:rsidR="00AC071D">
        <w:rPr>
          <w:rFonts w:ascii="宋体" w:eastAsia="宋体" w:hAnsi="宋体" w:hint="eastAsia"/>
        </w:rPr>
        <w:t>合成</w:t>
      </w:r>
      <w:r>
        <w:rPr>
          <w:rFonts w:ascii="宋体" w:eastAsia="宋体" w:hAnsi="宋体" w:hint="eastAsia"/>
        </w:rPr>
        <w:t>数据，对于分类的准确率影响不大，并且真实数据和</w:t>
      </w:r>
      <w:r w:rsidR="00AC071D">
        <w:rPr>
          <w:rFonts w:ascii="宋体" w:eastAsia="宋体" w:hAnsi="宋体" w:hint="eastAsia"/>
        </w:rPr>
        <w:t>合成</w:t>
      </w:r>
      <w:r>
        <w:rPr>
          <w:rFonts w:ascii="宋体" w:eastAsia="宋体" w:hAnsi="宋体" w:hint="eastAsia"/>
        </w:rPr>
        <w:t>数据的比例对分类的准确率没有直接影响。</w:t>
      </w:r>
    </w:p>
    <w:p w14:paraId="2684FCE3" w14:textId="6F55A9CE" w:rsidR="00CC49A8" w:rsidRPr="00CC49A8" w:rsidRDefault="007F4BFD" w:rsidP="007F4BFD">
      <w:pPr>
        <w:jc w:val="center"/>
        <w:rPr>
          <w:rFonts w:ascii="宋体" w:eastAsia="宋体" w:hAnsi="宋体"/>
          <w:sz w:val="18"/>
          <w:szCs w:val="18"/>
        </w:rPr>
      </w:pPr>
      <w:r>
        <w:rPr>
          <w:noProof/>
        </w:rPr>
        <w:lastRenderedPageBreak/>
        <w:drawing>
          <wp:anchor distT="0" distB="0" distL="114300" distR="114300" simplePos="0" relativeHeight="251674624" behindDoc="0" locked="0" layoutInCell="1" allowOverlap="1" wp14:anchorId="4B1605D9" wp14:editId="57C51145">
            <wp:simplePos x="0" y="0"/>
            <wp:positionH relativeFrom="margin">
              <wp:align>right</wp:align>
            </wp:positionH>
            <wp:positionV relativeFrom="paragraph">
              <wp:posOffset>23641</wp:posOffset>
            </wp:positionV>
            <wp:extent cx="5274310" cy="262953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2629535"/>
                    </a:xfrm>
                    <a:prstGeom prst="rect">
                      <a:avLst/>
                    </a:prstGeom>
                    <a:noFill/>
                    <a:ln>
                      <a:noFill/>
                    </a:ln>
                  </pic:spPr>
                </pic:pic>
              </a:graphicData>
            </a:graphic>
          </wp:anchor>
        </w:drawing>
      </w:r>
      <w:r w:rsidR="00CC49A8">
        <w:rPr>
          <w:rFonts w:ascii="宋体" w:eastAsia="宋体" w:hAnsi="宋体"/>
          <w:sz w:val="18"/>
          <w:szCs w:val="18"/>
        </w:rPr>
        <w:t>图9 140</w:t>
      </w:r>
      <w:r w:rsidR="00CC49A8">
        <w:rPr>
          <w:rFonts w:ascii="宋体" w:eastAsia="宋体" w:hAnsi="宋体" w:hint="eastAsia"/>
          <w:sz w:val="18"/>
          <w:szCs w:val="18"/>
        </w:rPr>
        <w:t>组</w:t>
      </w:r>
      <w:r w:rsidR="00CC49A8" w:rsidRPr="00A4528A">
        <w:rPr>
          <w:rFonts w:ascii="宋体" w:eastAsia="宋体" w:hAnsi="宋体"/>
          <w:sz w:val="18"/>
          <w:szCs w:val="18"/>
        </w:rPr>
        <w:t>dataset III of BCI competition II</w:t>
      </w:r>
      <w:r w:rsidR="00CC49A8">
        <w:rPr>
          <w:rFonts w:ascii="宋体" w:eastAsia="宋体" w:hAnsi="宋体"/>
          <w:sz w:val="18"/>
          <w:szCs w:val="18"/>
        </w:rPr>
        <w:t xml:space="preserve"> </w:t>
      </w:r>
      <w:r w:rsidR="00CC49A8">
        <w:rPr>
          <w:rFonts w:ascii="宋体" w:eastAsia="宋体" w:hAnsi="宋体" w:hint="eastAsia"/>
          <w:sz w:val="18"/>
          <w:szCs w:val="18"/>
        </w:rPr>
        <w:t>数据集中混入1</w:t>
      </w:r>
      <w:r w:rsidR="00CC49A8">
        <w:rPr>
          <w:rFonts w:ascii="宋体" w:eastAsia="宋体" w:hAnsi="宋体"/>
          <w:sz w:val="18"/>
          <w:szCs w:val="18"/>
        </w:rPr>
        <w:t>4</w:t>
      </w:r>
      <w:r w:rsidR="00CC49A8">
        <w:rPr>
          <w:rFonts w:ascii="宋体" w:eastAsia="宋体" w:hAnsi="宋体" w:hint="eastAsia"/>
          <w:sz w:val="18"/>
          <w:szCs w:val="18"/>
        </w:rPr>
        <w:t>、2</w:t>
      </w:r>
      <w:r w:rsidR="00CC49A8">
        <w:rPr>
          <w:rFonts w:ascii="宋体" w:eastAsia="宋体" w:hAnsi="宋体"/>
          <w:sz w:val="18"/>
          <w:szCs w:val="18"/>
        </w:rPr>
        <w:t>8</w:t>
      </w:r>
      <w:r w:rsidR="00CC49A8">
        <w:rPr>
          <w:rFonts w:ascii="宋体" w:eastAsia="宋体" w:hAnsi="宋体" w:hint="eastAsia"/>
          <w:sz w:val="18"/>
          <w:szCs w:val="18"/>
        </w:rPr>
        <w:t>、4</w:t>
      </w:r>
      <w:r w:rsidR="00CC49A8">
        <w:rPr>
          <w:rFonts w:ascii="宋体" w:eastAsia="宋体" w:hAnsi="宋体"/>
          <w:sz w:val="18"/>
          <w:szCs w:val="18"/>
        </w:rPr>
        <w:t>2</w:t>
      </w:r>
      <w:r w:rsidR="00CC49A8">
        <w:rPr>
          <w:rFonts w:ascii="宋体" w:eastAsia="宋体" w:hAnsi="宋体" w:hint="eastAsia"/>
          <w:sz w:val="18"/>
          <w:szCs w:val="18"/>
        </w:rPr>
        <w:t>、5</w:t>
      </w:r>
      <w:r w:rsidR="00CC49A8">
        <w:rPr>
          <w:rFonts w:ascii="宋体" w:eastAsia="宋体" w:hAnsi="宋体"/>
          <w:sz w:val="18"/>
          <w:szCs w:val="18"/>
        </w:rPr>
        <w:t>6</w:t>
      </w:r>
      <w:r w:rsidR="00CC49A8">
        <w:rPr>
          <w:rFonts w:ascii="宋体" w:eastAsia="宋体" w:hAnsi="宋体" w:hint="eastAsia"/>
          <w:sz w:val="18"/>
          <w:szCs w:val="18"/>
        </w:rPr>
        <w:t>、7</w:t>
      </w:r>
      <w:r w:rsidR="00CC49A8">
        <w:rPr>
          <w:rFonts w:ascii="宋体" w:eastAsia="宋体" w:hAnsi="宋体"/>
          <w:sz w:val="18"/>
          <w:szCs w:val="18"/>
        </w:rPr>
        <w:t>0</w:t>
      </w:r>
      <w:r w:rsidR="00CC49A8">
        <w:rPr>
          <w:rFonts w:ascii="宋体" w:eastAsia="宋体" w:hAnsi="宋体" w:hint="eastAsia"/>
          <w:sz w:val="18"/>
          <w:szCs w:val="18"/>
        </w:rPr>
        <w:t>和8</w:t>
      </w:r>
      <w:r w:rsidR="00CC49A8">
        <w:rPr>
          <w:rFonts w:ascii="宋体" w:eastAsia="宋体" w:hAnsi="宋体"/>
          <w:sz w:val="18"/>
          <w:szCs w:val="18"/>
        </w:rPr>
        <w:t>4</w:t>
      </w:r>
      <w:r w:rsidR="00CC49A8">
        <w:rPr>
          <w:rFonts w:ascii="宋体" w:eastAsia="宋体" w:hAnsi="宋体" w:hint="eastAsia"/>
          <w:sz w:val="18"/>
          <w:szCs w:val="18"/>
        </w:rPr>
        <w:t>组</w:t>
      </w:r>
      <w:r w:rsidR="00AC071D">
        <w:rPr>
          <w:rFonts w:ascii="宋体" w:eastAsia="宋体" w:hAnsi="宋体" w:hint="eastAsia"/>
          <w:sz w:val="18"/>
          <w:szCs w:val="18"/>
        </w:rPr>
        <w:t>合成</w:t>
      </w:r>
      <w:r w:rsidR="00CC49A8">
        <w:rPr>
          <w:rFonts w:ascii="宋体" w:eastAsia="宋体" w:hAnsi="宋体" w:hint="eastAsia"/>
          <w:sz w:val="18"/>
          <w:szCs w:val="18"/>
        </w:rPr>
        <w:t>数据集，即混入的比例分别为1</w:t>
      </w:r>
      <w:r w:rsidR="00CC49A8">
        <w:rPr>
          <w:rFonts w:ascii="宋体" w:eastAsia="宋体" w:hAnsi="宋体"/>
          <w:sz w:val="18"/>
          <w:szCs w:val="18"/>
        </w:rPr>
        <w:t>0</w:t>
      </w:r>
      <w:r w:rsidR="00CC49A8">
        <w:rPr>
          <w:rFonts w:ascii="宋体" w:eastAsia="宋体" w:hAnsi="宋体" w:hint="eastAsia"/>
          <w:sz w:val="18"/>
          <w:szCs w:val="18"/>
        </w:rPr>
        <w:t>：1、1</w:t>
      </w:r>
      <w:r w:rsidR="00CC49A8">
        <w:rPr>
          <w:rFonts w:ascii="宋体" w:eastAsia="宋体" w:hAnsi="宋体"/>
          <w:sz w:val="18"/>
          <w:szCs w:val="18"/>
        </w:rPr>
        <w:t>0</w:t>
      </w:r>
      <w:r w:rsidR="00CC49A8">
        <w:rPr>
          <w:rFonts w:ascii="宋体" w:eastAsia="宋体" w:hAnsi="宋体" w:hint="eastAsia"/>
          <w:sz w:val="18"/>
          <w:szCs w:val="18"/>
        </w:rPr>
        <w:t>：2、1</w:t>
      </w:r>
      <w:r w:rsidR="00CC49A8">
        <w:rPr>
          <w:rFonts w:ascii="宋体" w:eastAsia="宋体" w:hAnsi="宋体"/>
          <w:sz w:val="18"/>
          <w:szCs w:val="18"/>
        </w:rPr>
        <w:t>0</w:t>
      </w:r>
      <w:r w:rsidR="00CC49A8">
        <w:rPr>
          <w:rFonts w:ascii="宋体" w:eastAsia="宋体" w:hAnsi="宋体" w:hint="eastAsia"/>
          <w:sz w:val="18"/>
          <w:szCs w:val="18"/>
        </w:rPr>
        <w:t>：3、1</w:t>
      </w:r>
      <w:r w:rsidR="00CC49A8">
        <w:rPr>
          <w:rFonts w:ascii="宋体" w:eastAsia="宋体" w:hAnsi="宋体"/>
          <w:sz w:val="18"/>
          <w:szCs w:val="18"/>
        </w:rPr>
        <w:t>0</w:t>
      </w:r>
      <w:r w:rsidR="00CC49A8">
        <w:rPr>
          <w:rFonts w:ascii="宋体" w:eastAsia="宋体" w:hAnsi="宋体" w:hint="eastAsia"/>
          <w:sz w:val="18"/>
          <w:szCs w:val="18"/>
        </w:rPr>
        <w:t>：4、1</w:t>
      </w:r>
      <w:r w:rsidR="00CC49A8">
        <w:rPr>
          <w:rFonts w:ascii="宋体" w:eastAsia="宋体" w:hAnsi="宋体"/>
          <w:sz w:val="18"/>
          <w:szCs w:val="18"/>
        </w:rPr>
        <w:t>0</w:t>
      </w:r>
      <w:r w:rsidR="00CC49A8">
        <w:rPr>
          <w:rFonts w:ascii="宋体" w:eastAsia="宋体" w:hAnsi="宋体" w:hint="eastAsia"/>
          <w:sz w:val="18"/>
          <w:szCs w:val="18"/>
        </w:rPr>
        <w:t>：5和1</w:t>
      </w:r>
      <w:r w:rsidR="00CC49A8">
        <w:rPr>
          <w:rFonts w:ascii="宋体" w:eastAsia="宋体" w:hAnsi="宋体"/>
          <w:sz w:val="18"/>
          <w:szCs w:val="18"/>
        </w:rPr>
        <w:t>0</w:t>
      </w:r>
      <w:r w:rsidR="00CC49A8">
        <w:rPr>
          <w:rFonts w:ascii="宋体" w:eastAsia="宋体" w:hAnsi="宋体" w:hint="eastAsia"/>
          <w:sz w:val="18"/>
          <w:szCs w:val="18"/>
        </w:rPr>
        <w:t>：6，使用不同分类方法，分类十次去掉最大值和最小值后取平均值的准确率对比，</w:t>
      </w:r>
    </w:p>
    <w:p w14:paraId="30FE58BF" w14:textId="6CE4B02C" w:rsidR="00B769B7" w:rsidRDefault="00B769B7" w:rsidP="00CC49A8">
      <w:pPr>
        <w:pStyle w:val="2"/>
        <w:numPr>
          <w:ilvl w:val="0"/>
          <w:numId w:val="1"/>
        </w:numPr>
      </w:pPr>
      <w:r>
        <w:t>Discussion</w:t>
      </w:r>
    </w:p>
    <w:p w14:paraId="45218F1C" w14:textId="0B1B7C39" w:rsidR="009D0ED2" w:rsidRDefault="006E6107" w:rsidP="00FC730D">
      <w:pPr>
        <w:pStyle w:val="a8"/>
        <w:rPr>
          <w:rFonts w:ascii="Times New Roman" w:eastAsia="宋体" w:hAnsi="Times New Roman" w:cs="Times New Roman"/>
          <w:szCs w:val="21"/>
          <w:shd w:val="clear" w:color="auto" w:fill="FFFFFF"/>
        </w:rPr>
      </w:pPr>
      <w:r w:rsidRPr="006E6107">
        <w:rPr>
          <w:rFonts w:ascii="Times New Roman" w:eastAsia="宋体" w:hAnsi="Times New Roman" w:cs="Times New Roman"/>
          <w:szCs w:val="21"/>
          <w:shd w:val="clear" w:color="auto" w:fill="FFFFFF"/>
        </w:rPr>
        <w:t>“</w:t>
      </w:r>
      <w:r w:rsidRPr="006E6107">
        <w:rPr>
          <w:rFonts w:ascii="Times New Roman" w:eastAsia="宋体" w:hAnsi="Times New Roman" w:cs="Times New Roman"/>
          <w:szCs w:val="21"/>
          <w:shd w:val="clear" w:color="auto" w:fill="FFFFFF"/>
        </w:rPr>
        <w:t>合成数据</w:t>
      </w:r>
      <w:r w:rsidRPr="006E6107">
        <w:rPr>
          <w:rFonts w:ascii="Times New Roman" w:eastAsia="宋体" w:hAnsi="Times New Roman" w:cs="Times New Roman"/>
          <w:szCs w:val="21"/>
          <w:shd w:val="clear" w:color="auto" w:fill="FFFFFF"/>
        </w:rPr>
        <w:t>”</w:t>
      </w:r>
      <w:r w:rsidRPr="006E6107">
        <w:rPr>
          <w:rFonts w:ascii="Times New Roman" w:eastAsia="宋体" w:hAnsi="Times New Roman" w:cs="Times New Roman"/>
          <w:szCs w:val="21"/>
          <w:shd w:val="clear" w:color="auto" w:fill="FFFFFF"/>
        </w:rPr>
        <w:t>领域的技术发展趋势迅猛，正在被期待对人工智能产生</w:t>
      </w:r>
      <w:r w:rsidRPr="006E6107">
        <w:rPr>
          <w:rFonts w:ascii="Times New Roman" w:eastAsia="宋体" w:hAnsi="Times New Roman" w:cs="Times New Roman"/>
          <w:szCs w:val="21"/>
          <w:shd w:val="clear" w:color="auto" w:fill="FFFFFF"/>
        </w:rPr>
        <w:t>“</w:t>
      </w:r>
      <w:r w:rsidRPr="006E6107">
        <w:rPr>
          <w:rFonts w:ascii="Times New Roman" w:eastAsia="宋体" w:hAnsi="Times New Roman" w:cs="Times New Roman"/>
          <w:szCs w:val="21"/>
          <w:shd w:val="clear" w:color="auto" w:fill="FFFFFF"/>
        </w:rPr>
        <w:t>再次点火</w:t>
      </w:r>
      <w:r w:rsidRPr="006E6107">
        <w:rPr>
          <w:rFonts w:ascii="Times New Roman" w:eastAsia="宋体" w:hAnsi="Times New Roman" w:cs="Times New Roman"/>
          <w:szCs w:val="21"/>
          <w:shd w:val="clear" w:color="auto" w:fill="FFFFFF"/>
        </w:rPr>
        <w:t>”</w:t>
      </w:r>
      <w:r w:rsidRPr="006E6107">
        <w:rPr>
          <w:rFonts w:ascii="Times New Roman" w:eastAsia="宋体" w:hAnsi="Times New Roman" w:cs="Times New Roman"/>
          <w:szCs w:val="21"/>
          <w:shd w:val="clear" w:color="auto" w:fill="FFFFFF"/>
        </w:rPr>
        <w:t>的作用。</w:t>
      </w:r>
      <w:r>
        <w:rPr>
          <w:rFonts w:ascii="Times New Roman" w:eastAsia="宋体" w:hAnsi="Times New Roman" w:cs="Times New Roman" w:hint="eastAsia"/>
          <w:szCs w:val="21"/>
          <w:shd w:val="clear" w:color="auto" w:fill="FFFFFF"/>
        </w:rPr>
        <w:t>并在</w:t>
      </w:r>
      <w:r w:rsidRPr="006E6107">
        <w:rPr>
          <w:rFonts w:ascii="Times New Roman" w:eastAsia="宋体" w:hAnsi="Times New Roman" w:cs="Times New Roman"/>
          <w:szCs w:val="21"/>
          <w:shd w:val="clear" w:color="auto" w:fill="FFFFFF"/>
        </w:rPr>
        <w:t>入选</w:t>
      </w:r>
      <w:r w:rsidRPr="006E6107">
        <w:rPr>
          <w:rFonts w:ascii="Times New Roman" w:eastAsia="宋体" w:hAnsi="Times New Roman" w:cs="Times New Roman"/>
          <w:szCs w:val="21"/>
          <w:shd w:val="clear" w:color="auto" w:fill="FFFFFF"/>
        </w:rPr>
        <w:t>MIT Technology Review “</w:t>
      </w:r>
      <w:r w:rsidRPr="006E6107">
        <w:rPr>
          <w:rFonts w:ascii="Times New Roman" w:eastAsia="宋体" w:hAnsi="Times New Roman" w:cs="Times New Roman"/>
          <w:szCs w:val="21"/>
          <w:shd w:val="clear" w:color="auto" w:fill="FFFFFF"/>
        </w:rPr>
        <w:t>全球十大突破性技术</w:t>
      </w:r>
      <w:r w:rsidRPr="006E6107">
        <w:rPr>
          <w:rFonts w:ascii="Times New Roman" w:eastAsia="宋体" w:hAnsi="Times New Roman" w:cs="Times New Roman"/>
          <w:szCs w:val="21"/>
          <w:shd w:val="clear" w:color="auto" w:fill="FFFFFF"/>
        </w:rPr>
        <w:t>”</w:t>
      </w:r>
      <w:r w:rsidRPr="006E6107">
        <w:rPr>
          <w:rFonts w:ascii="Times New Roman" w:eastAsia="宋体" w:hAnsi="Times New Roman" w:cs="Times New Roman"/>
          <w:szCs w:val="21"/>
          <w:shd w:val="clear" w:color="auto" w:fill="FFFFFF"/>
        </w:rPr>
        <w:t>榜单，也将使其受到社会各界的更多关注。</w:t>
      </w:r>
      <w:r w:rsidR="00760CF2" w:rsidRPr="00760CF2">
        <w:rPr>
          <w:rFonts w:ascii="宋体" w:eastAsia="宋体" w:hAnsi="宋体" w:hint="eastAsia"/>
        </w:rPr>
        <w:t>建立脑电</w:t>
      </w:r>
      <w:r>
        <w:rPr>
          <w:rFonts w:ascii="宋体" w:eastAsia="宋体" w:hAnsi="宋体" w:hint="eastAsia"/>
        </w:rPr>
        <w:t>合成数据</w:t>
      </w:r>
      <w:r w:rsidR="00760CF2" w:rsidRPr="00760CF2">
        <w:rPr>
          <w:rFonts w:ascii="宋体" w:eastAsia="宋体" w:hAnsi="宋体" w:hint="eastAsia"/>
        </w:rPr>
        <w:t>的事件相关去同步</w:t>
      </w:r>
      <w:r w:rsidR="00760CF2" w:rsidRPr="00760CF2">
        <w:rPr>
          <w:rFonts w:ascii="宋体" w:eastAsia="宋体" w:hAnsi="宋体"/>
        </w:rPr>
        <w:t>(ERD)和事件相关同步(ERS)模型是理解认知和运动过程背后的神经机制的重要一步</w:t>
      </w:r>
      <w:r w:rsidR="00760CF2">
        <w:rPr>
          <w:rFonts w:ascii="宋体" w:eastAsia="宋体" w:hAnsi="宋体" w:hint="eastAsia"/>
        </w:rPr>
        <w:t>，</w:t>
      </w:r>
      <w:r w:rsidR="00760CF2" w:rsidRPr="00760CF2">
        <w:rPr>
          <w:rFonts w:ascii="宋体" w:eastAsia="宋体" w:hAnsi="宋体" w:hint="eastAsia"/>
        </w:rPr>
        <w:t>通过构建</w:t>
      </w:r>
      <w:r w:rsidR="00760CF2" w:rsidRPr="00760CF2">
        <w:rPr>
          <w:rFonts w:ascii="宋体" w:eastAsia="宋体" w:hAnsi="宋体"/>
        </w:rPr>
        <w:t>ERD/ERS模型，研究人员可以深入了解脑电图信号产生这些变化的潜在神经机制</w:t>
      </w:r>
      <w:r w:rsidR="00760CF2">
        <w:rPr>
          <w:rFonts w:ascii="宋体" w:eastAsia="宋体" w:hAnsi="宋体" w:hint="eastAsia"/>
        </w:rPr>
        <w:t>。</w:t>
      </w:r>
      <w:r w:rsidR="00AC608F" w:rsidRPr="00AC608F">
        <w:rPr>
          <w:rFonts w:ascii="宋体" w:eastAsia="宋体" w:hAnsi="宋体" w:hint="eastAsia"/>
        </w:rPr>
        <w:t>本研究</w:t>
      </w:r>
      <w:r w:rsidR="009D0ED2">
        <w:rPr>
          <w:rFonts w:ascii="宋体" w:eastAsia="宋体" w:hAnsi="宋体" w:hint="eastAsia"/>
        </w:rPr>
        <w:t>针对采集脑电图准备实验和设备需要大量的成本，多次反复实验时实验者容易疲惫造成数据偏差，以及数据集质量参差不齐等问题，使用</w:t>
      </w:r>
      <w:r w:rsidR="00AC608F" w:rsidRPr="007E5B04">
        <w:rPr>
          <w:rFonts w:ascii="Times New Roman" w:eastAsia="宋体" w:hAnsi="Times New Roman" w:cs="Times New Roman"/>
          <w:szCs w:val="21"/>
          <w:shd w:val="clear" w:color="auto" w:fill="FFFFFF"/>
        </w:rPr>
        <w:t>Zavaglia M</w:t>
      </w:r>
      <w:r w:rsidR="00AC608F" w:rsidRPr="007E5B04">
        <w:rPr>
          <w:rFonts w:ascii="Times New Roman" w:eastAsia="宋体" w:hAnsi="Times New Roman" w:cs="Times New Roman" w:hint="eastAsia"/>
          <w:szCs w:val="21"/>
          <w:shd w:val="clear" w:color="auto" w:fill="FFFFFF"/>
        </w:rPr>
        <w:t>等人</w:t>
      </w:r>
      <w:r w:rsidR="00AC608F">
        <w:rPr>
          <w:rFonts w:ascii="Times New Roman" w:eastAsia="宋体" w:hAnsi="Times New Roman" w:cs="Times New Roman" w:hint="eastAsia"/>
          <w:szCs w:val="21"/>
          <w:shd w:val="clear" w:color="auto" w:fill="FFFFFF"/>
        </w:rPr>
        <w:t>提出的</w:t>
      </w:r>
      <w:r w:rsidR="00AC608F">
        <w:rPr>
          <w:rFonts w:ascii="Times New Roman" w:eastAsia="宋体" w:hAnsi="Times New Roman" w:cs="Times New Roman" w:hint="eastAsia"/>
          <w:szCs w:val="21"/>
          <w:shd w:val="clear" w:color="auto" w:fill="FFFFFF"/>
        </w:rPr>
        <w:t>R</w:t>
      </w:r>
      <w:r w:rsidR="00AC608F">
        <w:rPr>
          <w:rFonts w:ascii="Times New Roman" w:eastAsia="宋体" w:hAnsi="Times New Roman" w:cs="Times New Roman"/>
          <w:szCs w:val="21"/>
          <w:shd w:val="clear" w:color="auto" w:fill="FFFFFF"/>
        </w:rPr>
        <w:t>OI</w:t>
      </w:r>
      <w:r w:rsidR="00AC608F">
        <w:rPr>
          <w:rFonts w:ascii="Times New Roman" w:eastAsia="宋体" w:hAnsi="Times New Roman" w:cs="Times New Roman" w:hint="eastAsia"/>
          <w:szCs w:val="21"/>
          <w:shd w:val="clear" w:color="auto" w:fill="FFFFFF"/>
        </w:rPr>
        <w:t>神经元群模型</w:t>
      </w:r>
      <w:r w:rsidR="00AC608F">
        <w:rPr>
          <w:rFonts w:ascii="Times New Roman" w:eastAsia="宋体" w:hAnsi="Times New Roman" w:cs="Times New Roman" w:hint="eastAsia"/>
          <w:szCs w:val="21"/>
          <w:shd w:val="clear" w:color="auto" w:fill="FFFFFF"/>
        </w:rPr>
        <w:t>[</w:t>
      </w:r>
      <w:r w:rsidR="00AC608F">
        <w:rPr>
          <w:rFonts w:ascii="Times New Roman" w:eastAsia="宋体" w:hAnsi="Times New Roman" w:cs="Times New Roman"/>
          <w:szCs w:val="21"/>
          <w:shd w:val="clear" w:color="auto" w:fill="FFFFFF"/>
        </w:rPr>
        <w:t>2</w:t>
      </w:r>
      <w:r w:rsidR="00AC071D">
        <w:rPr>
          <w:rFonts w:ascii="Times New Roman" w:eastAsia="宋体" w:hAnsi="Times New Roman" w:cs="Times New Roman"/>
          <w:szCs w:val="21"/>
          <w:shd w:val="clear" w:color="auto" w:fill="FFFFFF"/>
        </w:rPr>
        <w:t>4</w:t>
      </w:r>
      <w:r w:rsidR="00AC608F">
        <w:rPr>
          <w:rFonts w:ascii="Times New Roman" w:eastAsia="宋体" w:hAnsi="Times New Roman" w:cs="Times New Roman"/>
          <w:szCs w:val="21"/>
          <w:shd w:val="clear" w:color="auto" w:fill="FFFFFF"/>
        </w:rPr>
        <w:t>]</w:t>
      </w:r>
      <w:r w:rsidR="00AB49A5">
        <w:rPr>
          <w:rFonts w:ascii="Times New Roman" w:eastAsia="宋体" w:hAnsi="Times New Roman" w:cs="Times New Roman" w:hint="eastAsia"/>
          <w:szCs w:val="21"/>
          <w:shd w:val="clear" w:color="auto" w:fill="FFFFFF"/>
        </w:rPr>
        <w:t>，根据</w:t>
      </w:r>
      <w:r w:rsidR="00AB49A5" w:rsidRPr="00AB49A5">
        <w:rPr>
          <w:rFonts w:ascii="Times New Roman" w:eastAsia="宋体" w:hAnsi="Times New Roman" w:cs="Times New Roman" w:hint="eastAsia"/>
          <w:szCs w:val="21"/>
          <w:shd w:val="clear" w:color="auto" w:fill="FFFFFF"/>
        </w:rPr>
        <w:t>人们进行单侧肢体运动或想象力锻炼时，大脑同侧运动感觉区μ</w:t>
      </w:r>
      <w:r w:rsidR="00AB49A5" w:rsidRPr="00AB49A5">
        <w:rPr>
          <w:rFonts w:ascii="Times New Roman" w:eastAsia="宋体" w:hAnsi="Times New Roman" w:cs="Times New Roman" w:hint="eastAsia"/>
          <w:szCs w:val="21"/>
          <w:shd w:val="clear" w:color="auto" w:fill="FFFFFF"/>
        </w:rPr>
        <w:t>/</w:t>
      </w:r>
      <w:r w:rsidR="00AB49A5" w:rsidRPr="00AB49A5">
        <w:rPr>
          <w:rFonts w:ascii="Times New Roman" w:eastAsia="宋体" w:hAnsi="Times New Roman" w:cs="Times New Roman" w:hint="eastAsia"/>
          <w:szCs w:val="21"/>
          <w:shd w:val="clear" w:color="auto" w:fill="FFFFFF"/>
        </w:rPr>
        <w:t>β节律幅值会增加，产生事件相关同步</w:t>
      </w:r>
      <w:r w:rsidR="00AB49A5" w:rsidRPr="00AB49A5">
        <w:rPr>
          <w:rFonts w:ascii="Times New Roman" w:eastAsia="宋体" w:hAnsi="Times New Roman" w:cs="Times New Roman" w:hint="eastAsia"/>
          <w:szCs w:val="21"/>
          <w:shd w:val="clear" w:color="auto" w:fill="FFFFFF"/>
        </w:rPr>
        <w:t>(ERS)</w:t>
      </w:r>
      <w:r w:rsidR="00AB49A5" w:rsidRPr="00AB49A5">
        <w:rPr>
          <w:rFonts w:ascii="Times New Roman" w:eastAsia="宋体" w:hAnsi="Times New Roman" w:cs="Times New Roman" w:hint="eastAsia"/>
          <w:szCs w:val="21"/>
          <w:shd w:val="clear" w:color="auto" w:fill="FFFFFF"/>
        </w:rPr>
        <w:t>，而对侧μ</w:t>
      </w:r>
      <w:r w:rsidR="00AB49A5" w:rsidRPr="00AB49A5">
        <w:rPr>
          <w:rFonts w:ascii="Times New Roman" w:eastAsia="宋体" w:hAnsi="Times New Roman" w:cs="Times New Roman" w:hint="eastAsia"/>
          <w:szCs w:val="21"/>
          <w:shd w:val="clear" w:color="auto" w:fill="FFFFFF"/>
        </w:rPr>
        <w:t>/</w:t>
      </w:r>
      <w:r w:rsidR="00AB49A5" w:rsidRPr="00AB49A5">
        <w:rPr>
          <w:rFonts w:ascii="Times New Roman" w:eastAsia="宋体" w:hAnsi="Times New Roman" w:cs="Times New Roman"/>
          <w:szCs w:val="21"/>
          <w:shd w:val="clear" w:color="auto" w:fill="FFFFFF"/>
        </w:rPr>
        <w:t>β</w:t>
      </w:r>
      <w:r w:rsidR="00AB49A5" w:rsidRPr="00AB49A5">
        <w:rPr>
          <w:rFonts w:ascii="Times New Roman" w:eastAsia="宋体" w:hAnsi="Times New Roman" w:cs="Times New Roman" w:hint="eastAsia"/>
          <w:szCs w:val="21"/>
          <w:shd w:val="clear" w:color="auto" w:fill="FFFFFF"/>
        </w:rPr>
        <w:t>节律幅值会降低，产生事件相关去同步</w:t>
      </w:r>
      <w:r w:rsidR="00AB49A5" w:rsidRPr="00AB49A5">
        <w:rPr>
          <w:rFonts w:ascii="Times New Roman" w:eastAsia="宋体" w:hAnsi="Times New Roman" w:cs="Times New Roman" w:hint="eastAsia"/>
          <w:szCs w:val="21"/>
          <w:shd w:val="clear" w:color="auto" w:fill="FFFFFF"/>
        </w:rPr>
        <w:t>(ERD)[1</w:t>
      </w:r>
      <w:r w:rsidR="00AC071D">
        <w:rPr>
          <w:rFonts w:ascii="Times New Roman" w:eastAsia="宋体" w:hAnsi="Times New Roman" w:cs="Times New Roman"/>
          <w:szCs w:val="21"/>
          <w:shd w:val="clear" w:color="auto" w:fill="FFFFFF"/>
        </w:rPr>
        <w:t>9</w:t>
      </w:r>
      <w:r w:rsidR="00AB49A5" w:rsidRPr="00AB49A5">
        <w:rPr>
          <w:rFonts w:ascii="Times New Roman" w:eastAsia="宋体" w:hAnsi="Times New Roman" w:cs="Times New Roman" w:hint="eastAsia"/>
          <w:szCs w:val="21"/>
          <w:shd w:val="clear" w:color="auto" w:fill="FFFFFF"/>
        </w:rPr>
        <w:t>]</w:t>
      </w:r>
      <w:r w:rsidR="00AB49A5">
        <w:rPr>
          <w:rFonts w:ascii="Times New Roman" w:eastAsia="宋体" w:hAnsi="Times New Roman" w:cs="Times New Roman" w:hint="eastAsia"/>
          <w:szCs w:val="21"/>
          <w:shd w:val="clear" w:color="auto" w:fill="FFFFFF"/>
        </w:rPr>
        <w:t>的特征来</w:t>
      </w:r>
      <w:r w:rsidR="00AC071D">
        <w:rPr>
          <w:rFonts w:ascii="Times New Roman" w:eastAsia="宋体" w:hAnsi="Times New Roman" w:cs="Times New Roman" w:hint="eastAsia"/>
          <w:szCs w:val="21"/>
          <w:shd w:val="clear" w:color="auto" w:fill="FFFFFF"/>
        </w:rPr>
        <w:t>合成</w:t>
      </w:r>
      <w:r w:rsidR="00AB49A5">
        <w:rPr>
          <w:rFonts w:ascii="Times New Roman" w:eastAsia="宋体" w:hAnsi="Times New Roman" w:cs="Times New Roman" w:hint="eastAsia"/>
          <w:szCs w:val="21"/>
          <w:shd w:val="clear" w:color="auto" w:fill="FFFFFF"/>
        </w:rPr>
        <w:t>E</w:t>
      </w:r>
      <w:r w:rsidR="00AB49A5">
        <w:rPr>
          <w:rFonts w:ascii="Times New Roman" w:eastAsia="宋体" w:hAnsi="Times New Roman" w:cs="Times New Roman"/>
          <w:szCs w:val="21"/>
          <w:shd w:val="clear" w:color="auto" w:fill="FFFFFF"/>
        </w:rPr>
        <w:t>RS/ERD</w:t>
      </w:r>
      <w:r w:rsidR="00AB49A5">
        <w:rPr>
          <w:rFonts w:ascii="Times New Roman" w:eastAsia="宋体" w:hAnsi="Times New Roman" w:cs="Times New Roman" w:hint="eastAsia"/>
          <w:szCs w:val="21"/>
          <w:shd w:val="clear" w:color="auto" w:fill="FFFFFF"/>
        </w:rPr>
        <w:t>的</w:t>
      </w:r>
      <w:r w:rsidR="00AC071D">
        <w:rPr>
          <w:rFonts w:ascii="Times New Roman" w:eastAsia="宋体" w:hAnsi="Times New Roman" w:cs="Times New Roman" w:hint="eastAsia"/>
          <w:szCs w:val="21"/>
          <w:shd w:val="clear" w:color="auto" w:fill="FFFFFF"/>
        </w:rPr>
        <w:t>脑电</w:t>
      </w:r>
      <w:r w:rsidR="00AB49A5">
        <w:rPr>
          <w:rFonts w:ascii="Times New Roman" w:eastAsia="宋体" w:hAnsi="Times New Roman" w:cs="Times New Roman" w:hint="eastAsia"/>
          <w:szCs w:val="21"/>
          <w:shd w:val="clear" w:color="auto" w:fill="FFFFFF"/>
        </w:rPr>
        <w:t>数据。本研究还探究了</w:t>
      </w:r>
      <w:r w:rsidR="00AC071D">
        <w:rPr>
          <w:rFonts w:ascii="Times New Roman" w:eastAsia="宋体" w:hAnsi="Times New Roman" w:cs="Times New Roman" w:hint="eastAsia"/>
          <w:szCs w:val="21"/>
          <w:shd w:val="clear" w:color="auto" w:fill="FFFFFF"/>
        </w:rPr>
        <w:t>合成</w:t>
      </w:r>
      <w:r w:rsidR="00AB49A5">
        <w:rPr>
          <w:rFonts w:ascii="Times New Roman" w:eastAsia="宋体" w:hAnsi="Times New Roman" w:cs="Times New Roman" w:hint="eastAsia"/>
          <w:szCs w:val="21"/>
          <w:shd w:val="clear" w:color="auto" w:fill="FFFFFF"/>
        </w:rPr>
        <w:t>数据跟</w:t>
      </w:r>
      <w:r w:rsidR="00902DFB">
        <w:rPr>
          <w:rFonts w:ascii="Times New Roman" w:eastAsia="宋体" w:hAnsi="Times New Roman" w:cs="Times New Roman" w:hint="eastAsia"/>
          <w:szCs w:val="21"/>
          <w:shd w:val="clear" w:color="auto" w:fill="FFFFFF"/>
        </w:rPr>
        <w:t>真实数据在使用</w:t>
      </w:r>
      <w:r w:rsidR="00902DFB">
        <w:rPr>
          <w:rFonts w:ascii="Times New Roman" w:eastAsia="宋体" w:hAnsi="Times New Roman" w:cs="Times New Roman" w:hint="eastAsia"/>
          <w:szCs w:val="21"/>
          <w:shd w:val="clear" w:color="auto" w:fill="FFFFFF"/>
        </w:rPr>
        <w:t>C</w:t>
      </w:r>
      <w:r w:rsidR="00902DFB">
        <w:rPr>
          <w:rFonts w:ascii="Times New Roman" w:eastAsia="宋体" w:hAnsi="Times New Roman" w:cs="Times New Roman"/>
          <w:szCs w:val="21"/>
          <w:shd w:val="clear" w:color="auto" w:fill="FFFFFF"/>
        </w:rPr>
        <w:t>SP</w:t>
      </w:r>
      <w:r w:rsidR="00902DFB">
        <w:rPr>
          <w:rFonts w:ascii="Times New Roman" w:eastAsia="宋体" w:hAnsi="Times New Roman" w:cs="Times New Roman" w:hint="eastAsia"/>
          <w:szCs w:val="21"/>
          <w:shd w:val="clear" w:color="auto" w:fill="FFFFFF"/>
        </w:rPr>
        <w:t>特征进行分类时准确</w:t>
      </w:r>
      <w:r w:rsidR="002D24E9">
        <w:rPr>
          <w:rFonts w:ascii="Times New Roman" w:eastAsia="宋体" w:hAnsi="Times New Roman" w:cs="Times New Roman" w:hint="eastAsia"/>
          <w:szCs w:val="21"/>
          <w:shd w:val="clear" w:color="auto" w:fill="FFFFFF"/>
        </w:rPr>
        <w:t>率</w:t>
      </w:r>
      <w:r w:rsidR="00902DFB">
        <w:rPr>
          <w:rFonts w:ascii="Times New Roman" w:eastAsia="宋体" w:hAnsi="Times New Roman" w:cs="Times New Roman" w:hint="eastAsia"/>
          <w:szCs w:val="21"/>
          <w:shd w:val="clear" w:color="auto" w:fill="FFFFFF"/>
        </w:rPr>
        <w:t>上是否有很大的差距，结果表明，对于同一种分类方法真实数据和</w:t>
      </w:r>
      <w:r w:rsidR="00AC071D">
        <w:rPr>
          <w:rFonts w:ascii="Times New Roman" w:eastAsia="宋体" w:hAnsi="Times New Roman" w:cs="Times New Roman" w:hint="eastAsia"/>
          <w:szCs w:val="21"/>
          <w:shd w:val="clear" w:color="auto" w:fill="FFFFFF"/>
        </w:rPr>
        <w:t>合成</w:t>
      </w:r>
      <w:r w:rsidR="00902DFB">
        <w:rPr>
          <w:rFonts w:ascii="Times New Roman" w:eastAsia="宋体" w:hAnsi="Times New Roman" w:cs="Times New Roman" w:hint="eastAsia"/>
          <w:szCs w:val="21"/>
          <w:shd w:val="clear" w:color="auto" w:fill="FFFFFF"/>
        </w:rPr>
        <w:t>数据在</w:t>
      </w:r>
      <w:r w:rsidR="002D24E9">
        <w:rPr>
          <w:rFonts w:ascii="Times New Roman" w:eastAsia="宋体" w:hAnsi="Times New Roman" w:cs="Times New Roman" w:hint="eastAsia"/>
          <w:szCs w:val="21"/>
          <w:shd w:val="clear" w:color="auto" w:fill="FFFFFF"/>
        </w:rPr>
        <w:t>分类</w:t>
      </w:r>
      <w:r w:rsidR="00902DFB">
        <w:rPr>
          <w:rFonts w:ascii="Times New Roman" w:eastAsia="宋体" w:hAnsi="Times New Roman" w:cs="Times New Roman" w:hint="eastAsia"/>
          <w:szCs w:val="21"/>
          <w:shd w:val="clear" w:color="auto" w:fill="FFFFFF"/>
        </w:rPr>
        <w:t>准确率上并没有太大的差距，两者皆在</w:t>
      </w:r>
      <w:r w:rsidR="00902DFB">
        <w:rPr>
          <w:rFonts w:ascii="Times New Roman" w:eastAsia="宋体" w:hAnsi="Times New Roman" w:cs="Times New Roman" w:hint="eastAsia"/>
          <w:szCs w:val="21"/>
          <w:shd w:val="clear" w:color="auto" w:fill="FFFFFF"/>
        </w:rPr>
        <w:t>7</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左右</w:t>
      </w:r>
      <w:r w:rsidR="002D24E9">
        <w:rPr>
          <w:rFonts w:ascii="Times New Roman" w:eastAsia="宋体" w:hAnsi="Times New Roman" w:cs="Times New Roman" w:hint="eastAsia"/>
          <w:szCs w:val="21"/>
          <w:shd w:val="clear" w:color="auto" w:fill="FFFFFF"/>
        </w:rPr>
        <w:t>，真实数据的准确率最高为</w:t>
      </w:r>
      <w:r w:rsidR="002D24E9">
        <w:rPr>
          <w:rFonts w:ascii="Times New Roman" w:eastAsia="宋体" w:hAnsi="Times New Roman" w:cs="Times New Roman" w:hint="eastAsia"/>
          <w:szCs w:val="21"/>
          <w:shd w:val="clear" w:color="auto" w:fill="FFFFFF"/>
        </w:rPr>
        <w:t>7</w:t>
      </w:r>
      <w:r w:rsidR="002D24E9">
        <w:rPr>
          <w:rFonts w:ascii="Times New Roman" w:eastAsia="宋体" w:hAnsi="Times New Roman" w:cs="Times New Roman"/>
          <w:szCs w:val="21"/>
          <w:shd w:val="clear" w:color="auto" w:fill="FFFFFF"/>
        </w:rPr>
        <w:t>0.7%</w:t>
      </w:r>
      <w:r w:rsidR="002D24E9">
        <w:rPr>
          <w:rFonts w:ascii="Times New Roman" w:eastAsia="宋体" w:hAnsi="Times New Roman" w:cs="Times New Roman" w:hint="eastAsia"/>
          <w:szCs w:val="21"/>
          <w:shd w:val="clear" w:color="auto" w:fill="FFFFFF"/>
        </w:rPr>
        <w:t>，</w:t>
      </w:r>
      <w:r w:rsidR="00AC071D">
        <w:rPr>
          <w:rFonts w:ascii="Times New Roman" w:eastAsia="宋体" w:hAnsi="Times New Roman" w:cs="Times New Roman" w:hint="eastAsia"/>
          <w:szCs w:val="21"/>
          <w:shd w:val="clear" w:color="auto" w:fill="FFFFFF"/>
        </w:rPr>
        <w:t>合成</w:t>
      </w:r>
      <w:r w:rsidR="002D24E9">
        <w:rPr>
          <w:rFonts w:ascii="Times New Roman" w:eastAsia="宋体" w:hAnsi="Times New Roman" w:cs="Times New Roman" w:hint="eastAsia"/>
          <w:szCs w:val="21"/>
          <w:shd w:val="clear" w:color="auto" w:fill="FFFFFF"/>
        </w:rPr>
        <w:t>数据的最高准确率为</w:t>
      </w:r>
      <w:r w:rsidR="002D24E9">
        <w:rPr>
          <w:rFonts w:ascii="Times New Roman" w:eastAsia="宋体" w:hAnsi="Times New Roman" w:cs="Times New Roman" w:hint="eastAsia"/>
          <w:szCs w:val="21"/>
          <w:shd w:val="clear" w:color="auto" w:fill="FFFFFF"/>
        </w:rPr>
        <w:t>7</w:t>
      </w:r>
      <w:r w:rsidR="002D24E9">
        <w:rPr>
          <w:rFonts w:ascii="Times New Roman" w:eastAsia="宋体" w:hAnsi="Times New Roman" w:cs="Times New Roman"/>
          <w:szCs w:val="21"/>
          <w:shd w:val="clear" w:color="auto" w:fill="FFFFFF"/>
        </w:rPr>
        <w:t>0.1%</w:t>
      </w:r>
      <w:r w:rsidR="00902DFB">
        <w:rPr>
          <w:rFonts w:ascii="Times New Roman" w:eastAsia="宋体" w:hAnsi="Times New Roman" w:cs="Times New Roman" w:hint="eastAsia"/>
          <w:szCs w:val="21"/>
          <w:shd w:val="clear" w:color="auto" w:fill="FFFFFF"/>
        </w:rPr>
        <w:t>。同时，将真实数据跟</w:t>
      </w:r>
      <w:r w:rsidR="00AC071D">
        <w:rPr>
          <w:rFonts w:ascii="Times New Roman" w:eastAsia="宋体" w:hAnsi="Times New Roman" w:cs="Times New Roman" w:hint="eastAsia"/>
          <w:szCs w:val="21"/>
          <w:shd w:val="clear" w:color="auto" w:fill="FFFFFF"/>
        </w:rPr>
        <w:t>合成</w:t>
      </w:r>
      <w:r w:rsidR="00902DFB">
        <w:rPr>
          <w:rFonts w:ascii="Times New Roman" w:eastAsia="宋体" w:hAnsi="Times New Roman" w:cs="Times New Roman" w:hint="eastAsia"/>
          <w:szCs w:val="21"/>
          <w:shd w:val="clear" w:color="auto" w:fill="FFFFFF"/>
        </w:rPr>
        <w:t>数据分别按照</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2</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3</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4</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5</w:t>
      </w:r>
      <w:r w:rsidR="00902DFB">
        <w:rPr>
          <w:rFonts w:ascii="Times New Roman" w:eastAsia="宋体" w:hAnsi="Times New Roman" w:cs="Times New Roman" w:hint="eastAsia"/>
          <w:szCs w:val="21"/>
          <w:shd w:val="clear" w:color="auto" w:fill="FFFFFF"/>
        </w:rPr>
        <w:t>和</w:t>
      </w:r>
      <w:r w:rsidR="00902DFB">
        <w:rPr>
          <w:rFonts w:ascii="Times New Roman" w:eastAsia="宋体" w:hAnsi="Times New Roman" w:cs="Times New Roman" w:hint="eastAsia"/>
          <w:szCs w:val="21"/>
          <w:shd w:val="clear" w:color="auto" w:fill="FFFFFF"/>
        </w:rPr>
        <w:t>1</w:t>
      </w:r>
      <w:r w:rsidR="00902DFB">
        <w:rPr>
          <w:rFonts w:ascii="Times New Roman" w:eastAsia="宋体" w:hAnsi="Times New Roman" w:cs="Times New Roman"/>
          <w:szCs w:val="21"/>
          <w:shd w:val="clear" w:color="auto" w:fill="FFFFFF"/>
        </w:rPr>
        <w:t>0</w:t>
      </w:r>
      <w:r w:rsidR="00902DFB">
        <w:rPr>
          <w:rFonts w:ascii="Times New Roman" w:eastAsia="宋体" w:hAnsi="Times New Roman" w:cs="Times New Roman" w:hint="eastAsia"/>
          <w:szCs w:val="21"/>
          <w:shd w:val="clear" w:color="auto" w:fill="FFFFFF"/>
        </w:rPr>
        <w:t>：</w:t>
      </w:r>
      <w:r w:rsidR="00902DFB">
        <w:rPr>
          <w:rFonts w:ascii="Times New Roman" w:eastAsia="宋体" w:hAnsi="Times New Roman" w:cs="Times New Roman" w:hint="eastAsia"/>
          <w:szCs w:val="21"/>
          <w:shd w:val="clear" w:color="auto" w:fill="FFFFFF"/>
        </w:rPr>
        <w:t>6</w:t>
      </w:r>
      <w:r w:rsidR="00902DFB">
        <w:rPr>
          <w:rFonts w:ascii="Times New Roman" w:eastAsia="宋体" w:hAnsi="Times New Roman" w:cs="Times New Roman" w:hint="eastAsia"/>
          <w:szCs w:val="21"/>
          <w:shd w:val="clear" w:color="auto" w:fill="FFFFFF"/>
        </w:rPr>
        <w:t>的比例进行混合并随机打乱</w:t>
      </w:r>
      <w:r w:rsidR="002D24E9">
        <w:rPr>
          <w:rFonts w:ascii="Times New Roman" w:eastAsia="宋体" w:hAnsi="Times New Roman" w:cs="Times New Roman" w:hint="eastAsia"/>
          <w:szCs w:val="21"/>
          <w:shd w:val="clear" w:color="auto" w:fill="FFFFFF"/>
        </w:rPr>
        <w:t>，结果表明，在真实数据中混入</w:t>
      </w:r>
      <w:r w:rsidR="00AC071D">
        <w:rPr>
          <w:rFonts w:ascii="Times New Roman" w:eastAsia="宋体" w:hAnsi="Times New Roman" w:cs="Times New Roman" w:hint="eastAsia"/>
          <w:szCs w:val="21"/>
          <w:shd w:val="clear" w:color="auto" w:fill="FFFFFF"/>
        </w:rPr>
        <w:t>合成</w:t>
      </w:r>
      <w:r w:rsidR="002D24E9">
        <w:rPr>
          <w:rFonts w:ascii="Times New Roman" w:eastAsia="宋体" w:hAnsi="Times New Roman" w:cs="Times New Roman" w:hint="eastAsia"/>
          <w:szCs w:val="21"/>
          <w:shd w:val="clear" w:color="auto" w:fill="FFFFFF"/>
        </w:rPr>
        <w:t>数据对分类的准确率并无太大的影响，并且跟混入数据的比例和多少也无明显</w:t>
      </w:r>
      <w:r w:rsidR="003400E7">
        <w:rPr>
          <w:rFonts w:ascii="Times New Roman" w:eastAsia="宋体" w:hAnsi="Times New Roman" w:cs="Times New Roman" w:hint="eastAsia"/>
          <w:szCs w:val="21"/>
          <w:shd w:val="clear" w:color="auto" w:fill="FFFFFF"/>
        </w:rPr>
        <w:t>影响</w:t>
      </w:r>
      <w:r w:rsidR="002D24E9">
        <w:rPr>
          <w:rFonts w:ascii="Times New Roman" w:eastAsia="宋体" w:hAnsi="Times New Roman" w:cs="Times New Roman" w:hint="eastAsia"/>
          <w:szCs w:val="21"/>
          <w:shd w:val="clear" w:color="auto" w:fill="FFFFFF"/>
        </w:rPr>
        <w:t>。</w:t>
      </w:r>
      <w:r w:rsidR="009D0ED2">
        <w:rPr>
          <w:rFonts w:ascii="Times New Roman" w:eastAsia="宋体" w:hAnsi="Times New Roman" w:cs="Times New Roman" w:hint="eastAsia"/>
          <w:szCs w:val="21"/>
          <w:shd w:val="clear" w:color="auto" w:fill="FFFFFF"/>
        </w:rPr>
        <w:t>综上所述，本研究根据</w:t>
      </w:r>
      <w:r w:rsidR="007C1BA4">
        <w:rPr>
          <w:rFonts w:ascii="Times New Roman" w:eastAsia="宋体" w:hAnsi="Times New Roman" w:cs="Times New Roman" w:hint="eastAsia"/>
          <w:szCs w:val="21"/>
          <w:shd w:val="clear" w:color="auto" w:fill="FFFFFF"/>
        </w:rPr>
        <w:t>E</w:t>
      </w:r>
      <w:r w:rsidR="007C1BA4">
        <w:rPr>
          <w:rFonts w:ascii="Times New Roman" w:eastAsia="宋体" w:hAnsi="Times New Roman" w:cs="Times New Roman"/>
          <w:szCs w:val="21"/>
          <w:shd w:val="clear" w:color="auto" w:fill="FFFFFF"/>
        </w:rPr>
        <w:t>RS/ERD</w:t>
      </w:r>
      <w:r w:rsidR="007C1BA4">
        <w:rPr>
          <w:rFonts w:ascii="Times New Roman" w:eastAsia="宋体" w:hAnsi="Times New Roman" w:cs="Times New Roman" w:hint="eastAsia"/>
          <w:szCs w:val="21"/>
          <w:shd w:val="clear" w:color="auto" w:fill="FFFFFF"/>
        </w:rPr>
        <w:t>特征</w:t>
      </w:r>
      <w:r w:rsidR="00AC071D">
        <w:rPr>
          <w:rFonts w:ascii="Times New Roman" w:eastAsia="宋体" w:hAnsi="Times New Roman" w:cs="Times New Roman" w:hint="eastAsia"/>
          <w:szCs w:val="21"/>
          <w:shd w:val="clear" w:color="auto" w:fill="FFFFFF"/>
        </w:rPr>
        <w:t>合成</w:t>
      </w:r>
      <w:r w:rsidR="007C1BA4">
        <w:rPr>
          <w:rFonts w:ascii="Times New Roman" w:eastAsia="宋体" w:hAnsi="Times New Roman" w:cs="Times New Roman" w:hint="eastAsia"/>
          <w:szCs w:val="21"/>
          <w:shd w:val="clear" w:color="auto" w:fill="FFFFFF"/>
        </w:rPr>
        <w:t>的</w:t>
      </w:r>
      <w:r w:rsidR="00AC071D">
        <w:rPr>
          <w:rFonts w:ascii="Times New Roman" w:eastAsia="宋体" w:hAnsi="Times New Roman" w:cs="Times New Roman" w:hint="eastAsia"/>
          <w:szCs w:val="21"/>
          <w:shd w:val="clear" w:color="auto" w:fill="FFFFFF"/>
        </w:rPr>
        <w:t>脑电</w:t>
      </w:r>
      <w:r w:rsidR="007C1BA4">
        <w:rPr>
          <w:rFonts w:ascii="Times New Roman" w:eastAsia="宋体" w:hAnsi="Times New Roman" w:cs="Times New Roman" w:hint="eastAsia"/>
          <w:szCs w:val="21"/>
          <w:shd w:val="clear" w:color="auto" w:fill="FFFFFF"/>
        </w:rPr>
        <w:t>数据在一定程度上能够代替真实的</w:t>
      </w:r>
      <w:r w:rsidR="007C1BA4">
        <w:rPr>
          <w:rFonts w:ascii="Times New Roman" w:eastAsia="宋体" w:hAnsi="Times New Roman" w:cs="Times New Roman" w:hint="eastAsia"/>
          <w:szCs w:val="21"/>
          <w:shd w:val="clear" w:color="auto" w:fill="FFFFFF"/>
        </w:rPr>
        <w:t>E</w:t>
      </w:r>
      <w:r w:rsidR="007C1BA4">
        <w:rPr>
          <w:rFonts w:ascii="Times New Roman" w:eastAsia="宋体" w:hAnsi="Times New Roman" w:cs="Times New Roman"/>
          <w:szCs w:val="21"/>
          <w:shd w:val="clear" w:color="auto" w:fill="FFFFFF"/>
        </w:rPr>
        <w:t>RS/ERD</w:t>
      </w:r>
      <w:r w:rsidR="007C1BA4">
        <w:rPr>
          <w:rFonts w:ascii="Times New Roman" w:eastAsia="宋体" w:hAnsi="Times New Roman" w:cs="Times New Roman" w:hint="eastAsia"/>
          <w:szCs w:val="21"/>
          <w:shd w:val="clear" w:color="auto" w:fill="FFFFFF"/>
        </w:rPr>
        <w:t>数据。对于数据集少，反复实验消耗大量时间成本等问题，可以减少试验次数，混入模拟数据来扩充数据集。对于没有脑电采集设备的情况可以暂时使用模拟数据来进行特征提取、算法改进等工作。同时，</w:t>
      </w:r>
      <w:r w:rsidR="00AC071D">
        <w:rPr>
          <w:rFonts w:ascii="Times New Roman" w:eastAsia="宋体" w:hAnsi="Times New Roman" w:cs="Times New Roman" w:hint="eastAsia"/>
          <w:szCs w:val="21"/>
          <w:shd w:val="clear" w:color="auto" w:fill="FFFFFF"/>
        </w:rPr>
        <w:t>合成</w:t>
      </w:r>
      <w:r w:rsidR="007C1BA4">
        <w:rPr>
          <w:rFonts w:ascii="Times New Roman" w:eastAsia="宋体" w:hAnsi="Times New Roman" w:cs="Times New Roman" w:hint="eastAsia"/>
          <w:szCs w:val="21"/>
          <w:shd w:val="clear" w:color="auto" w:fill="FFFFFF"/>
        </w:rPr>
        <w:t>数据能够保证</w:t>
      </w:r>
      <w:r w:rsidR="007C1BA4" w:rsidRPr="007C1BA4">
        <w:rPr>
          <w:rFonts w:ascii="Times New Roman" w:eastAsia="宋体" w:hAnsi="Times New Roman" w:cs="Times New Roman"/>
          <w:szCs w:val="21"/>
          <w:shd w:val="clear" w:color="auto" w:fill="FFFFFF"/>
        </w:rPr>
        <w:t>覆盖正在研究的任务或行为的整个持续时间</w:t>
      </w:r>
      <w:r w:rsidR="007C1BA4">
        <w:rPr>
          <w:rFonts w:ascii="Times New Roman" w:eastAsia="宋体" w:hAnsi="Times New Roman" w:cs="Times New Roman" w:hint="eastAsia"/>
          <w:szCs w:val="21"/>
          <w:shd w:val="clear" w:color="auto" w:fill="FFFFFF"/>
        </w:rPr>
        <w:t>，同时避免</w:t>
      </w:r>
      <w:r w:rsidR="007C1BA4" w:rsidRPr="007C1BA4">
        <w:rPr>
          <w:rFonts w:ascii="Times New Roman" w:eastAsia="宋体" w:hAnsi="Times New Roman" w:cs="Times New Roman" w:hint="eastAsia"/>
          <w:szCs w:val="21"/>
          <w:shd w:val="clear" w:color="auto" w:fill="FFFFFF"/>
        </w:rPr>
        <w:t>实验者会因为疲惫造成的数据偏差</w:t>
      </w:r>
      <w:r w:rsidR="00FC730D">
        <w:rPr>
          <w:rFonts w:ascii="Times New Roman" w:eastAsia="宋体" w:hAnsi="Times New Roman" w:cs="Times New Roman" w:hint="eastAsia"/>
          <w:szCs w:val="21"/>
          <w:shd w:val="clear" w:color="auto" w:fill="FFFFFF"/>
        </w:rPr>
        <w:t>。</w:t>
      </w:r>
    </w:p>
    <w:p w14:paraId="198F558A" w14:textId="2B6AD349" w:rsidR="00760CF2" w:rsidRDefault="00FC730D" w:rsidP="003F249E">
      <w:pPr>
        <w:pStyle w:val="a8"/>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但本研究只是说明了</w:t>
      </w:r>
      <w:r w:rsidR="00AC071D">
        <w:rPr>
          <w:rFonts w:ascii="Times New Roman" w:eastAsia="宋体" w:hAnsi="Times New Roman" w:cs="Times New Roman" w:hint="eastAsia"/>
          <w:szCs w:val="21"/>
          <w:shd w:val="clear" w:color="auto" w:fill="FFFFFF"/>
        </w:rPr>
        <w:t>合成</w:t>
      </w:r>
      <w:r>
        <w:rPr>
          <w:rFonts w:ascii="Times New Roman" w:eastAsia="宋体" w:hAnsi="Times New Roman" w:cs="Times New Roman" w:hint="eastAsia"/>
          <w:szCs w:val="21"/>
          <w:shd w:val="clear" w:color="auto" w:fill="FFFFFF"/>
        </w:rPr>
        <w:t>的</w:t>
      </w:r>
      <w:r>
        <w:rPr>
          <w:rFonts w:ascii="Times New Roman" w:eastAsia="宋体" w:hAnsi="Times New Roman" w:cs="Times New Roman" w:hint="eastAsia"/>
          <w:szCs w:val="21"/>
          <w:shd w:val="clear" w:color="auto" w:fill="FFFFFF"/>
        </w:rPr>
        <w:t>E</w:t>
      </w:r>
      <w:r>
        <w:rPr>
          <w:rFonts w:ascii="Times New Roman" w:eastAsia="宋体" w:hAnsi="Times New Roman" w:cs="Times New Roman"/>
          <w:szCs w:val="21"/>
          <w:shd w:val="clear" w:color="auto" w:fill="FFFFFF"/>
        </w:rPr>
        <w:t>RD/ERS</w:t>
      </w:r>
      <w:r>
        <w:rPr>
          <w:rFonts w:ascii="Times New Roman" w:eastAsia="宋体" w:hAnsi="Times New Roman" w:cs="Times New Roman" w:hint="eastAsia"/>
          <w:szCs w:val="21"/>
          <w:shd w:val="clear" w:color="auto" w:fill="FFFFFF"/>
        </w:rPr>
        <w:t>数据与真实</w:t>
      </w:r>
      <w:r>
        <w:rPr>
          <w:rFonts w:ascii="Times New Roman" w:eastAsia="宋体" w:hAnsi="Times New Roman" w:cs="Times New Roman" w:hint="eastAsia"/>
          <w:szCs w:val="21"/>
          <w:shd w:val="clear" w:color="auto" w:fill="FFFFFF"/>
        </w:rPr>
        <w:t>E</w:t>
      </w:r>
      <w:r>
        <w:rPr>
          <w:rFonts w:ascii="Times New Roman" w:eastAsia="宋体" w:hAnsi="Times New Roman" w:cs="Times New Roman"/>
          <w:szCs w:val="21"/>
          <w:shd w:val="clear" w:color="auto" w:fill="FFFFFF"/>
        </w:rPr>
        <w:t>RD/ERS</w:t>
      </w:r>
      <w:r>
        <w:rPr>
          <w:rFonts w:ascii="Times New Roman" w:eastAsia="宋体" w:hAnsi="Times New Roman" w:cs="Times New Roman" w:hint="eastAsia"/>
          <w:szCs w:val="21"/>
          <w:shd w:val="clear" w:color="auto" w:fill="FFFFFF"/>
        </w:rPr>
        <w:t>之间的相似性和可替代性，</w:t>
      </w:r>
      <w:r w:rsidR="005F0ED6" w:rsidRPr="005F0ED6">
        <w:rPr>
          <w:rFonts w:ascii="Times New Roman" w:eastAsia="宋体" w:hAnsi="Times New Roman" w:cs="Times New Roman"/>
          <w:szCs w:val="21"/>
          <w:shd w:val="clear" w:color="auto" w:fill="FFFFFF"/>
        </w:rPr>
        <w:t>ERD/ERS</w:t>
      </w:r>
      <w:r w:rsidR="005F0ED6" w:rsidRPr="005F0ED6">
        <w:rPr>
          <w:rFonts w:ascii="Times New Roman" w:eastAsia="宋体" w:hAnsi="Times New Roman" w:cs="Times New Roman"/>
          <w:szCs w:val="21"/>
          <w:shd w:val="clear" w:color="auto" w:fill="FFFFFF"/>
        </w:rPr>
        <w:t>脑电信号模型是理解认知和运动过程背后的神经机制的有用工具</w:t>
      </w:r>
      <w:r w:rsidR="005F0ED6">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但是对于</w:t>
      </w:r>
      <w:r w:rsidR="00D12077">
        <w:rPr>
          <w:rFonts w:ascii="Times New Roman" w:eastAsia="宋体" w:hAnsi="Times New Roman" w:cs="Times New Roman" w:hint="eastAsia"/>
          <w:szCs w:val="21"/>
          <w:shd w:val="clear" w:color="auto" w:fill="FFFFFF"/>
        </w:rPr>
        <w:t>探究</w:t>
      </w:r>
      <w:r>
        <w:rPr>
          <w:rFonts w:ascii="Times New Roman" w:eastAsia="宋体" w:hAnsi="Times New Roman" w:cs="Times New Roman" w:hint="eastAsia"/>
          <w:szCs w:val="21"/>
          <w:shd w:val="clear" w:color="auto" w:fill="FFFFFF"/>
        </w:rPr>
        <w:t>E</w:t>
      </w:r>
      <w:r>
        <w:rPr>
          <w:rFonts w:ascii="Times New Roman" w:eastAsia="宋体" w:hAnsi="Times New Roman" w:cs="Times New Roman"/>
          <w:szCs w:val="21"/>
          <w:shd w:val="clear" w:color="auto" w:fill="FFFFFF"/>
        </w:rPr>
        <w:t>RD/</w:t>
      </w:r>
      <w:r w:rsidR="00D12077">
        <w:rPr>
          <w:rFonts w:ascii="Times New Roman" w:eastAsia="宋体" w:hAnsi="Times New Roman" w:cs="Times New Roman"/>
          <w:szCs w:val="21"/>
          <w:shd w:val="clear" w:color="auto" w:fill="FFFFFF"/>
        </w:rPr>
        <w:t>ERS</w:t>
      </w:r>
      <w:r w:rsidR="00D12077">
        <w:rPr>
          <w:rFonts w:ascii="Times New Roman" w:eastAsia="宋体" w:hAnsi="Times New Roman" w:cs="Times New Roman" w:hint="eastAsia"/>
          <w:szCs w:val="21"/>
          <w:shd w:val="clear" w:color="auto" w:fill="FFFFFF"/>
        </w:rPr>
        <w:t>在一些生理现象的表现似乎有些无能无力，如</w:t>
      </w:r>
      <w:r w:rsidR="00784905">
        <w:rPr>
          <w:rFonts w:ascii="Times New Roman" w:eastAsia="宋体" w:hAnsi="Times New Roman" w:cs="Times New Roman" w:hint="eastAsia"/>
          <w:szCs w:val="21"/>
          <w:shd w:val="clear" w:color="auto" w:fill="FFFFFF"/>
        </w:rPr>
        <w:t>研究算数过程中</w:t>
      </w:r>
      <w:r w:rsidR="00784905">
        <w:rPr>
          <w:rFonts w:ascii="Times New Roman" w:eastAsia="宋体" w:hAnsi="Times New Roman" w:cs="Times New Roman" w:hint="eastAsia"/>
          <w:szCs w:val="21"/>
          <w:shd w:val="clear" w:color="auto" w:fill="FFFFFF"/>
        </w:rPr>
        <w:t>E</w:t>
      </w:r>
      <w:r w:rsidR="00784905">
        <w:rPr>
          <w:rFonts w:ascii="Times New Roman" w:eastAsia="宋体" w:hAnsi="Times New Roman" w:cs="Times New Roman"/>
          <w:szCs w:val="21"/>
          <w:shd w:val="clear" w:color="auto" w:fill="FFFFFF"/>
        </w:rPr>
        <w:t>RD/ERS</w:t>
      </w:r>
      <w:r w:rsidR="00784905">
        <w:rPr>
          <w:rFonts w:ascii="Times New Roman" w:eastAsia="宋体" w:hAnsi="Times New Roman" w:cs="Times New Roman" w:hint="eastAsia"/>
          <w:szCs w:val="21"/>
          <w:shd w:val="clear" w:color="auto" w:fill="FFFFFF"/>
        </w:rPr>
        <w:t>中所体现的特性</w:t>
      </w:r>
      <w:r w:rsidR="00784905">
        <w:rPr>
          <w:rFonts w:ascii="Times New Roman" w:eastAsia="宋体" w:hAnsi="Times New Roman" w:cs="Times New Roman" w:hint="eastAsia"/>
          <w:szCs w:val="21"/>
          <w:shd w:val="clear" w:color="auto" w:fill="FFFFFF"/>
        </w:rPr>
        <w:t>[</w:t>
      </w:r>
      <w:r w:rsidR="00784905">
        <w:rPr>
          <w:rFonts w:ascii="Times New Roman" w:eastAsia="宋体" w:hAnsi="Times New Roman" w:cs="Times New Roman"/>
          <w:szCs w:val="21"/>
          <w:shd w:val="clear" w:color="auto" w:fill="FFFFFF"/>
        </w:rPr>
        <w:t>10]</w:t>
      </w:r>
      <w:r w:rsidR="00C176AE">
        <w:rPr>
          <w:rFonts w:ascii="Times New Roman" w:eastAsia="宋体" w:hAnsi="Times New Roman" w:cs="Times New Roman" w:hint="eastAsia"/>
          <w:szCs w:val="21"/>
          <w:shd w:val="clear" w:color="auto" w:fill="FFFFFF"/>
        </w:rPr>
        <w:t>以及</w:t>
      </w:r>
      <w:r w:rsidR="00784905">
        <w:rPr>
          <w:rFonts w:ascii="Times New Roman" w:eastAsia="宋体" w:hAnsi="Times New Roman" w:cs="Times New Roman" w:hint="eastAsia"/>
          <w:szCs w:val="21"/>
          <w:shd w:val="clear" w:color="auto" w:fill="FFFFFF"/>
        </w:rPr>
        <w:t>C</w:t>
      </w:r>
      <w:r w:rsidR="00784905">
        <w:rPr>
          <w:rFonts w:ascii="Times New Roman" w:eastAsia="宋体" w:hAnsi="Times New Roman" w:cs="Times New Roman"/>
          <w:szCs w:val="21"/>
          <w:shd w:val="clear" w:color="auto" w:fill="FFFFFF"/>
        </w:rPr>
        <w:t>3</w:t>
      </w:r>
      <w:r w:rsidR="00784905">
        <w:rPr>
          <w:rFonts w:ascii="Times New Roman" w:eastAsia="宋体" w:hAnsi="Times New Roman" w:cs="Times New Roman" w:hint="eastAsia"/>
          <w:szCs w:val="21"/>
          <w:shd w:val="clear" w:color="auto" w:fill="FFFFFF"/>
        </w:rPr>
        <w:t>位置是否是反应左手运动的最佳位置</w:t>
      </w:r>
      <w:r w:rsidR="00C176AE">
        <w:rPr>
          <w:rFonts w:ascii="Times New Roman" w:eastAsia="宋体" w:hAnsi="Times New Roman" w:cs="Times New Roman" w:hint="eastAsia"/>
          <w:szCs w:val="21"/>
          <w:shd w:val="clear" w:color="auto" w:fill="FFFFFF"/>
        </w:rPr>
        <w:t>[</w:t>
      </w:r>
      <w:r w:rsidR="00C176AE">
        <w:rPr>
          <w:rFonts w:ascii="Times New Roman" w:eastAsia="宋体" w:hAnsi="Times New Roman" w:cs="Times New Roman"/>
          <w:szCs w:val="21"/>
          <w:shd w:val="clear" w:color="auto" w:fill="FFFFFF"/>
        </w:rPr>
        <w:t>24,25]</w:t>
      </w:r>
      <w:r w:rsidR="00C176AE">
        <w:rPr>
          <w:rFonts w:ascii="Times New Roman" w:eastAsia="宋体" w:hAnsi="Times New Roman" w:cs="Times New Roman" w:hint="eastAsia"/>
          <w:szCs w:val="21"/>
          <w:shd w:val="clear" w:color="auto" w:fill="FFFFFF"/>
        </w:rPr>
        <w:t>等问题</w:t>
      </w:r>
      <w:r w:rsidR="00784905">
        <w:rPr>
          <w:rFonts w:ascii="Times New Roman" w:eastAsia="宋体" w:hAnsi="Times New Roman" w:cs="Times New Roman" w:hint="eastAsia"/>
          <w:szCs w:val="21"/>
          <w:shd w:val="clear" w:color="auto" w:fill="FFFFFF"/>
        </w:rPr>
        <w:t>是本研究内容无法解决的</w:t>
      </w:r>
      <w:r w:rsidR="00C42646">
        <w:rPr>
          <w:rFonts w:ascii="Times New Roman" w:eastAsia="宋体" w:hAnsi="Times New Roman" w:cs="Times New Roman" w:hint="eastAsia"/>
          <w:szCs w:val="21"/>
          <w:shd w:val="clear" w:color="auto" w:fill="FFFFFF"/>
        </w:rPr>
        <w:t>。</w:t>
      </w:r>
      <w:r w:rsidR="005F0ED6">
        <w:rPr>
          <w:rFonts w:ascii="Times New Roman" w:eastAsia="宋体" w:hAnsi="Times New Roman" w:cs="Times New Roman" w:hint="eastAsia"/>
          <w:szCs w:val="21"/>
          <w:shd w:val="clear" w:color="auto" w:fill="FFFFFF"/>
        </w:rPr>
        <w:t>除此之外，</w:t>
      </w:r>
      <w:r w:rsidR="005F0ED6" w:rsidRPr="005F0ED6">
        <w:rPr>
          <w:rFonts w:ascii="Times New Roman" w:eastAsia="宋体" w:hAnsi="Times New Roman" w:cs="Times New Roman"/>
          <w:szCs w:val="21"/>
          <w:shd w:val="clear" w:color="auto" w:fill="FFFFFF"/>
        </w:rPr>
        <w:t>ERD/ERS</w:t>
      </w:r>
      <w:r w:rsidR="005F0ED6" w:rsidRPr="005F0ED6">
        <w:rPr>
          <w:rFonts w:ascii="Times New Roman" w:eastAsia="宋体" w:hAnsi="Times New Roman" w:cs="Times New Roman"/>
          <w:szCs w:val="21"/>
          <w:shd w:val="clear" w:color="auto" w:fill="FFFFFF"/>
        </w:rPr>
        <w:t>模型的主要限制之一是它提供了一个相对粗粒度的潜在神经过</w:t>
      </w:r>
      <w:r w:rsidR="005F0ED6" w:rsidRPr="005F0ED6">
        <w:rPr>
          <w:rFonts w:ascii="Times New Roman" w:eastAsia="宋体" w:hAnsi="Times New Roman" w:cs="Times New Roman"/>
          <w:szCs w:val="21"/>
          <w:shd w:val="clear" w:color="auto" w:fill="FFFFFF"/>
        </w:rPr>
        <w:lastRenderedPageBreak/>
        <w:t>程视图。脑电图信号是由大量神经元的同步活动产生的，</w:t>
      </w:r>
      <w:r w:rsidR="005F0ED6" w:rsidRPr="005F0ED6">
        <w:rPr>
          <w:rFonts w:ascii="Times New Roman" w:eastAsia="宋体" w:hAnsi="Times New Roman" w:cs="Times New Roman"/>
          <w:szCs w:val="21"/>
          <w:shd w:val="clear" w:color="auto" w:fill="FFFFFF"/>
        </w:rPr>
        <w:t>ERD/ERS</w:t>
      </w:r>
      <w:r w:rsidR="005F0ED6" w:rsidRPr="005F0ED6">
        <w:rPr>
          <w:rFonts w:ascii="Times New Roman" w:eastAsia="宋体" w:hAnsi="Times New Roman" w:cs="Times New Roman"/>
          <w:szCs w:val="21"/>
          <w:shd w:val="clear" w:color="auto" w:fill="FFFFFF"/>
        </w:rPr>
        <w:t>模型主要关注这些信号在不同频带上的功率和同步变化。虽然这些变化可以为了解参与不同认知和运动过程的神经网络提供重要的见解，但它们并不能提供有关单个神经元活动的详细信息或它们放电的精确时间。</w:t>
      </w:r>
    </w:p>
    <w:p w14:paraId="133DECBD" w14:textId="4FF30088" w:rsidR="00956A79" w:rsidRPr="003F249E" w:rsidRDefault="00760CF2" w:rsidP="003F249E">
      <w:pPr>
        <w:pStyle w:val="a8"/>
        <w:rPr>
          <w:rFonts w:ascii="Times New Roman" w:eastAsia="宋体" w:hAnsi="Times New Roman" w:cs="Times New Roman"/>
          <w:szCs w:val="21"/>
          <w:shd w:val="clear" w:color="auto" w:fill="FFFFFF"/>
        </w:rPr>
      </w:pPr>
      <w:r w:rsidRPr="00760CF2">
        <w:rPr>
          <w:rFonts w:ascii="Times New Roman" w:eastAsia="宋体" w:hAnsi="Times New Roman" w:cs="Times New Roman" w:hint="eastAsia"/>
          <w:szCs w:val="21"/>
          <w:shd w:val="clear" w:color="auto" w:fill="FFFFFF"/>
        </w:rPr>
        <w:t>脑电图信号是由大脑的电活动产生的，广泛应用于临床和研究环境，用于诊断神经系统疾病，研究大脑功能和行为，以及开发脑机接口技术。</w:t>
      </w:r>
      <w:r w:rsidR="003F249E">
        <w:rPr>
          <w:rFonts w:ascii="Times New Roman" w:eastAsia="宋体" w:hAnsi="Times New Roman" w:cs="Times New Roman" w:hint="eastAsia"/>
          <w:szCs w:val="21"/>
          <w:shd w:val="clear" w:color="auto" w:fill="FFFFFF"/>
        </w:rPr>
        <w:t>本研究可以扩充数据集用于算法研究</w:t>
      </w:r>
      <w:r w:rsidR="009F26E2">
        <w:rPr>
          <w:rFonts w:ascii="Times New Roman" w:eastAsia="宋体" w:hAnsi="Times New Roman" w:cs="Times New Roman" w:hint="eastAsia"/>
          <w:szCs w:val="21"/>
          <w:shd w:val="clear" w:color="auto" w:fill="FFFFFF"/>
        </w:rPr>
        <w:t>和验证</w:t>
      </w:r>
      <w:r w:rsidR="003F249E">
        <w:rPr>
          <w:rFonts w:ascii="Times New Roman" w:eastAsia="宋体" w:hAnsi="Times New Roman" w:cs="Times New Roman" w:hint="eastAsia"/>
          <w:szCs w:val="21"/>
          <w:shd w:val="clear" w:color="auto" w:fill="FFFFFF"/>
        </w:rPr>
        <w:t>，也可减少采集脑电的实验次数，降低了其他信号的干扰也节约了时间。同时也为根据其他生理现象的脑电数据特征建立对应的模型提供了一种思路和方法</w:t>
      </w:r>
      <w:r w:rsidR="009F26E2">
        <w:rPr>
          <w:rFonts w:ascii="Times New Roman" w:eastAsia="宋体" w:hAnsi="Times New Roman" w:cs="Times New Roman" w:hint="eastAsia"/>
          <w:szCs w:val="21"/>
          <w:shd w:val="clear" w:color="auto" w:fill="FFFFFF"/>
        </w:rPr>
        <w:t>。能否将模拟数据用于</w:t>
      </w:r>
      <w:r w:rsidR="009454DE">
        <w:rPr>
          <w:rFonts w:ascii="Times New Roman" w:eastAsia="宋体" w:hAnsi="Times New Roman" w:cs="Times New Roman" w:hint="eastAsia"/>
          <w:szCs w:val="21"/>
          <w:shd w:val="clear" w:color="auto" w:fill="FFFFFF"/>
        </w:rPr>
        <w:t>肢体活动障碍的调节等医疗康复也是值得探究和讨论的问题。</w:t>
      </w:r>
      <w:r w:rsidRPr="00760CF2">
        <w:rPr>
          <w:rFonts w:ascii="Times New Roman" w:eastAsia="宋体" w:hAnsi="Times New Roman" w:cs="Times New Roman" w:hint="eastAsia"/>
          <w:szCs w:val="21"/>
          <w:shd w:val="clear" w:color="auto" w:fill="FFFFFF"/>
        </w:rPr>
        <w:t>总的来说，构建脑电图信号模型是促进我们对大脑的理解和开发研究和治疗神经系统疾病的新工具的重要一步。</w:t>
      </w:r>
    </w:p>
    <w:p w14:paraId="18E991DD" w14:textId="419A421D" w:rsidR="00B769B7" w:rsidRDefault="00B769B7" w:rsidP="009454DE">
      <w:pPr>
        <w:pStyle w:val="2"/>
        <w:numPr>
          <w:ilvl w:val="0"/>
          <w:numId w:val="1"/>
        </w:numPr>
      </w:pPr>
      <w:r>
        <w:t>Conclusion</w:t>
      </w:r>
    </w:p>
    <w:p w14:paraId="6D6E7563" w14:textId="667C3ABB" w:rsidR="003D451B" w:rsidRDefault="007F4BFD" w:rsidP="00FD6115">
      <w:pPr>
        <w:pStyle w:val="a8"/>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在大数据时代</w:t>
      </w:r>
      <w:r w:rsidR="006E6107">
        <w:rPr>
          <w:rFonts w:ascii="Times New Roman" w:eastAsia="宋体" w:hAnsi="Times New Roman" w:cs="Times New Roman" w:hint="eastAsia"/>
          <w:szCs w:val="21"/>
          <w:shd w:val="clear" w:color="auto" w:fill="FFFFFF"/>
        </w:rPr>
        <w:t>如何获得高效、廉价且不侵犯隐私的</w:t>
      </w:r>
      <w:del w:id="19" w:author="Bin Lu" w:date="2023-05-05T14:48:00Z">
        <w:r w:rsidR="006E6107" w:rsidDel="00C534A1">
          <w:rPr>
            <w:rFonts w:ascii="Times New Roman" w:eastAsia="宋体" w:hAnsi="Times New Roman" w:cs="Times New Roman" w:hint="eastAsia"/>
            <w:szCs w:val="21"/>
            <w:shd w:val="clear" w:color="auto" w:fill="FFFFFF"/>
          </w:rPr>
          <w:delText>的</w:delText>
        </w:r>
      </w:del>
      <w:r w:rsidR="006E6107">
        <w:rPr>
          <w:rFonts w:ascii="Times New Roman" w:eastAsia="宋体" w:hAnsi="Times New Roman" w:cs="Times New Roman" w:hint="eastAsia"/>
          <w:szCs w:val="21"/>
          <w:shd w:val="clear" w:color="auto" w:fill="FFFFFF"/>
        </w:rPr>
        <w:t>大量优质数据式人工智能领域的关键问题之一。</w:t>
      </w:r>
      <w:r w:rsidR="00384506" w:rsidRPr="00384506">
        <w:rPr>
          <w:rFonts w:ascii="Times New Roman" w:eastAsia="宋体" w:hAnsi="Times New Roman" w:cs="Times New Roman"/>
          <w:szCs w:val="21"/>
          <w:shd w:val="clear" w:color="auto" w:fill="FFFFFF"/>
        </w:rPr>
        <w:t>脑电合成与分析是神经科学领域的研究热点之一。</w:t>
      </w:r>
      <w:r w:rsidR="009454DE" w:rsidRPr="009454DE">
        <w:rPr>
          <w:rFonts w:ascii="Times New Roman" w:eastAsia="宋体" w:hAnsi="Times New Roman" w:cs="Times New Roman" w:hint="eastAsia"/>
          <w:szCs w:val="21"/>
          <w:shd w:val="clear" w:color="auto" w:fill="FFFFFF"/>
        </w:rPr>
        <w:t>本研究根据</w:t>
      </w:r>
      <w:r w:rsidR="00791CF4">
        <w:rPr>
          <w:rFonts w:ascii="Times New Roman" w:eastAsia="宋体" w:hAnsi="Times New Roman" w:cs="Times New Roman"/>
          <w:szCs w:val="21"/>
          <w:shd w:val="clear" w:color="auto" w:fill="FFFFFF"/>
        </w:rPr>
        <w:t>ERD</w:t>
      </w:r>
      <w:r w:rsidR="00791CF4">
        <w:rPr>
          <w:rFonts w:ascii="Times New Roman" w:eastAsia="宋体" w:hAnsi="Times New Roman" w:cs="Times New Roman" w:hint="eastAsia"/>
          <w:szCs w:val="21"/>
          <w:shd w:val="clear" w:color="auto" w:fill="FFFFFF"/>
        </w:rPr>
        <w:t>/</w:t>
      </w:r>
      <w:r w:rsidR="00791CF4">
        <w:rPr>
          <w:rFonts w:ascii="Times New Roman" w:eastAsia="宋体" w:hAnsi="Times New Roman" w:cs="Times New Roman"/>
          <w:szCs w:val="21"/>
          <w:shd w:val="clear" w:color="auto" w:fill="FFFFFF"/>
        </w:rPr>
        <w:t>ERS</w:t>
      </w:r>
      <w:r w:rsidR="00791CF4">
        <w:rPr>
          <w:rFonts w:ascii="Times New Roman" w:eastAsia="宋体" w:hAnsi="Times New Roman" w:cs="Times New Roman" w:hint="eastAsia"/>
          <w:szCs w:val="21"/>
          <w:shd w:val="clear" w:color="auto" w:fill="FFFFFF"/>
        </w:rPr>
        <w:t>数据的特点</w:t>
      </w:r>
      <w:r w:rsidR="00384506">
        <w:rPr>
          <w:rFonts w:ascii="Times New Roman" w:eastAsia="宋体" w:hAnsi="Times New Roman" w:cs="Times New Roman" w:hint="eastAsia"/>
          <w:szCs w:val="21"/>
          <w:shd w:val="clear" w:color="auto" w:fill="FFFFFF"/>
        </w:rPr>
        <w:t>利用</w:t>
      </w:r>
      <w:r w:rsidR="00384506">
        <w:rPr>
          <w:rFonts w:ascii="Times New Roman" w:eastAsia="宋体" w:hAnsi="Times New Roman" w:cs="Times New Roman" w:hint="eastAsia"/>
          <w:szCs w:val="21"/>
          <w:shd w:val="clear" w:color="auto" w:fill="FFFFFF"/>
        </w:rPr>
        <w:t>R</w:t>
      </w:r>
      <w:r w:rsidR="00384506">
        <w:rPr>
          <w:rFonts w:ascii="Times New Roman" w:eastAsia="宋体" w:hAnsi="Times New Roman" w:cs="Times New Roman"/>
          <w:szCs w:val="21"/>
          <w:shd w:val="clear" w:color="auto" w:fill="FFFFFF"/>
        </w:rPr>
        <w:t>OI</w:t>
      </w:r>
      <w:r w:rsidR="00384506">
        <w:rPr>
          <w:rFonts w:ascii="Times New Roman" w:eastAsia="宋体" w:hAnsi="Times New Roman" w:cs="Times New Roman" w:hint="eastAsia"/>
          <w:szCs w:val="21"/>
          <w:shd w:val="clear" w:color="auto" w:fill="FFFFFF"/>
        </w:rPr>
        <w:t>模型</w:t>
      </w:r>
      <w:r w:rsidR="00DF5F01">
        <w:rPr>
          <w:rFonts w:ascii="Times New Roman" w:eastAsia="宋体" w:hAnsi="Times New Roman" w:cs="Times New Roman" w:hint="eastAsia"/>
          <w:szCs w:val="21"/>
          <w:shd w:val="clear" w:color="auto" w:fill="FFFFFF"/>
        </w:rPr>
        <w:t>给予</w:t>
      </w:r>
      <w:r w:rsidR="00DF5F01" w:rsidRPr="00AB49A5">
        <w:rPr>
          <w:rFonts w:ascii="Times New Roman" w:eastAsia="宋体" w:hAnsi="Times New Roman" w:cs="Times New Roman" w:hint="eastAsia"/>
          <w:szCs w:val="21"/>
          <w:shd w:val="clear" w:color="auto" w:fill="FFFFFF"/>
        </w:rPr>
        <w:t>μ</w:t>
      </w:r>
      <w:r w:rsidR="00DF5F01" w:rsidRPr="00AB49A5">
        <w:rPr>
          <w:rFonts w:ascii="Times New Roman" w:eastAsia="宋体" w:hAnsi="Times New Roman" w:cs="Times New Roman" w:hint="eastAsia"/>
          <w:szCs w:val="21"/>
          <w:shd w:val="clear" w:color="auto" w:fill="FFFFFF"/>
        </w:rPr>
        <w:t>/</w:t>
      </w:r>
      <w:r w:rsidR="00DF5F01" w:rsidRPr="00AB49A5">
        <w:rPr>
          <w:rFonts w:ascii="Times New Roman" w:eastAsia="宋体" w:hAnsi="Times New Roman" w:cs="Times New Roman" w:hint="eastAsia"/>
          <w:szCs w:val="21"/>
          <w:shd w:val="clear" w:color="auto" w:fill="FFFFFF"/>
        </w:rPr>
        <w:t>β节律</w:t>
      </w:r>
      <w:r w:rsidR="00DF5F01">
        <w:rPr>
          <w:rFonts w:ascii="Times New Roman" w:eastAsia="宋体" w:hAnsi="Times New Roman" w:cs="Times New Roman" w:hint="eastAsia"/>
          <w:szCs w:val="21"/>
          <w:shd w:val="clear" w:color="auto" w:fill="FFFFFF"/>
        </w:rPr>
        <w:t>两种节律不同的比重进行组合</w:t>
      </w:r>
      <w:r w:rsidR="00384506">
        <w:rPr>
          <w:rFonts w:ascii="Times New Roman" w:eastAsia="宋体" w:hAnsi="Times New Roman" w:cs="Times New Roman" w:hint="eastAsia"/>
          <w:szCs w:val="21"/>
          <w:shd w:val="clear" w:color="auto" w:fill="FFFFFF"/>
        </w:rPr>
        <w:t>模拟</w:t>
      </w:r>
      <w:r w:rsidR="00384506">
        <w:rPr>
          <w:rFonts w:ascii="Times New Roman" w:eastAsia="宋体" w:hAnsi="Times New Roman" w:cs="Times New Roman"/>
          <w:szCs w:val="21"/>
          <w:shd w:val="clear" w:color="auto" w:fill="FFFFFF"/>
        </w:rPr>
        <w:t>ERD/ERS</w:t>
      </w:r>
      <w:r w:rsidR="00384506">
        <w:rPr>
          <w:rFonts w:ascii="Times New Roman" w:eastAsia="宋体" w:hAnsi="Times New Roman" w:cs="Times New Roman" w:hint="eastAsia"/>
          <w:szCs w:val="21"/>
          <w:shd w:val="clear" w:color="auto" w:fill="FFFFFF"/>
        </w:rPr>
        <w:t>的数据，实验表明，</w:t>
      </w:r>
      <w:r w:rsidR="00AC071D">
        <w:rPr>
          <w:rFonts w:ascii="Times New Roman" w:eastAsia="宋体" w:hAnsi="Times New Roman" w:cs="Times New Roman" w:hint="eastAsia"/>
          <w:szCs w:val="21"/>
          <w:shd w:val="clear" w:color="auto" w:fill="FFFFFF"/>
        </w:rPr>
        <w:t>合成</w:t>
      </w:r>
      <w:r w:rsidR="00384506">
        <w:rPr>
          <w:rFonts w:ascii="Times New Roman" w:eastAsia="宋体" w:hAnsi="Times New Roman" w:cs="Times New Roman" w:hint="eastAsia"/>
          <w:szCs w:val="21"/>
          <w:shd w:val="clear" w:color="auto" w:fill="FFFFFF"/>
        </w:rPr>
        <w:t>的</w:t>
      </w:r>
      <w:r w:rsidR="00384506">
        <w:rPr>
          <w:rFonts w:ascii="Times New Roman" w:eastAsia="宋体" w:hAnsi="Times New Roman" w:cs="Times New Roman" w:hint="eastAsia"/>
          <w:szCs w:val="21"/>
          <w:shd w:val="clear" w:color="auto" w:fill="FFFFFF"/>
        </w:rPr>
        <w:t>E</w:t>
      </w:r>
      <w:r w:rsidR="00384506">
        <w:rPr>
          <w:rFonts w:ascii="Times New Roman" w:eastAsia="宋体" w:hAnsi="Times New Roman" w:cs="Times New Roman"/>
          <w:szCs w:val="21"/>
          <w:shd w:val="clear" w:color="auto" w:fill="FFFFFF"/>
        </w:rPr>
        <w:t>RD/ERS</w:t>
      </w:r>
      <w:r w:rsidR="00384506">
        <w:rPr>
          <w:rFonts w:ascii="Times New Roman" w:eastAsia="宋体" w:hAnsi="Times New Roman" w:cs="Times New Roman" w:hint="eastAsia"/>
          <w:szCs w:val="21"/>
          <w:shd w:val="clear" w:color="auto" w:fill="FFFFFF"/>
        </w:rPr>
        <w:t>数据跟真实的数据具有相似</w:t>
      </w:r>
      <w:r w:rsidR="00384506">
        <w:rPr>
          <w:rFonts w:ascii="Times New Roman" w:eastAsia="宋体" w:hAnsi="Times New Roman" w:cs="Times New Roman" w:hint="eastAsia"/>
          <w:szCs w:val="21"/>
          <w:shd w:val="clear" w:color="auto" w:fill="FFFFFF"/>
        </w:rPr>
        <w:t>C</w:t>
      </w:r>
      <w:r w:rsidR="00384506">
        <w:rPr>
          <w:rFonts w:ascii="Times New Roman" w:eastAsia="宋体" w:hAnsi="Times New Roman" w:cs="Times New Roman"/>
          <w:szCs w:val="21"/>
          <w:shd w:val="clear" w:color="auto" w:fill="FFFFFF"/>
        </w:rPr>
        <w:t>SP</w:t>
      </w:r>
      <w:r w:rsidR="00384506">
        <w:rPr>
          <w:rFonts w:ascii="Times New Roman" w:eastAsia="宋体" w:hAnsi="Times New Roman" w:cs="Times New Roman" w:hint="eastAsia"/>
          <w:szCs w:val="21"/>
          <w:shd w:val="clear" w:color="auto" w:fill="FFFFFF"/>
        </w:rPr>
        <w:t>的特征，并且分类准确率比较接近</w:t>
      </w:r>
      <w:r w:rsidR="00660C46">
        <w:rPr>
          <w:rFonts w:ascii="Times New Roman" w:eastAsia="宋体" w:hAnsi="Times New Roman" w:cs="Times New Roman" w:hint="eastAsia"/>
          <w:szCs w:val="21"/>
          <w:shd w:val="clear" w:color="auto" w:fill="FFFFFF"/>
        </w:rPr>
        <w:t>，使用</w:t>
      </w:r>
      <w:r w:rsidR="00AC071D">
        <w:rPr>
          <w:rFonts w:ascii="Times New Roman" w:eastAsia="宋体" w:hAnsi="Times New Roman" w:cs="Times New Roman" w:hint="eastAsia"/>
          <w:szCs w:val="21"/>
          <w:shd w:val="clear" w:color="auto" w:fill="FFFFFF"/>
        </w:rPr>
        <w:t>合成</w:t>
      </w:r>
      <w:r w:rsidR="00660C46">
        <w:rPr>
          <w:rFonts w:ascii="Times New Roman" w:eastAsia="宋体" w:hAnsi="Times New Roman" w:cs="Times New Roman" w:hint="eastAsia"/>
          <w:szCs w:val="21"/>
          <w:shd w:val="clear" w:color="auto" w:fill="FFFFFF"/>
        </w:rPr>
        <w:t>数据对真实数据进行一定的扩充</w:t>
      </w:r>
      <w:r w:rsidR="00FD6115">
        <w:rPr>
          <w:rFonts w:ascii="Times New Roman" w:eastAsia="宋体" w:hAnsi="Times New Roman" w:cs="Times New Roman" w:hint="eastAsia"/>
          <w:szCs w:val="21"/>
          <w:shd w:val="clear" w:color="auto" w:fill="FFFFFF"/>
        </w:rPr>
        <w:t>，对与</w:t>
      </w:r>
      <w:r w:rsidR="00FD6115">
        <w:rPr>
          <w:rFonts w:ascii="Times New Roman" w:eastAsia="宋体" w:hAnsi="Times New Roman" w:cs="Times New Roman" w:hint="eastAsia"/>
          <w:szCs w:val="21"/>
          <w:shd w:val="clear" w:color="auto" w:fill="FFFFFF"/>
        </w:rPr>
        <w:t>C</w:t>
      </w:r>
      <w:r w:rsidR="00FD6115">
        <w:rPr>
          <w:rFonts w:ascii="Times New Roman" w:eastAsia="宋体" w:hAnsi="Times New Roman" w:cs="Times New Roman"/>
          <w:szCs w:val="21"/>
          <w:shd w:val="clear" w:color="auto" w:fill="FFFFFF"/>
        </w:rPr>
        <w:t>SP</w:t>
      </w:r>
      <w:r w:rsidR="00FD6115">
        <w:rPr>
          <w:rFonts w:ascii="Times New Roman" w:eastAsia="宋体" w:hAnsi="Times New Roman" w:cs="Times New Roman" w:hint="eastAsia"/>
          <w:szCs w:val="21"/>
          <w:shd w:val="clear" w:color="auto" w:fill="FFFFFF"/>
        </w:rPr>
        <w:t>特征分类几乎没有影响。</w:t>
      </w:r>
      <w:r w:rsidR="0074654F">
        <w:rPr>
          <w:rFonts w:ascii="Times New Roman" w:eastAsia="宋体" w:hAnsi="Times New Roman" w:cs="Times New Roman" w:hint="eastAsia"/>
          <w:szCs w:val="21"/>
          <w:shd w:val="clear" w:color="auto" w:fill="FFFFFF"/>
        </w:rPr>
        <w:t>因此，</w:t>
      </w:r>
      <w:r w:rsidR="00AC071D">
        <w:rPr>
          <w:rFonts w:ascii="Times New Roman" w:eastAsia="宋体" w:hAnsi="Times New Roman" w:cs="Times New Roman" w:hint="eastAsia"/>
          <w:szCs w:val="21"/>
          <w:shd w:val="clear" w:color="auto" w:fill="FFFFFF"/>
        </w:rPr>
        <w:t>合成</w:t>
      </w:r>
      <w:r w:rsidR="0074654F">
        <w:rPr>
          <w:rFonts w:ascii="Times New Roman" w:eastAsia="宋体" w:hAnsi="Times New Roman" w:cs="Times New Roman" w:hint="eastAsia"/>
          <w:szCs w:val="21"/>
          <w:shd w:val="clear" w:color="auto" w:fill="FFFFFF"/>
        </w:rPr>
        <w:t>数据不仅可以在一定程度上节约实验带来的时间成本，消除实验者因为反复实验造成疲惫带来的数据影响，而且</w:t>
      </w:r>
      <w:r w:rsidR="00742E82">
        <w:rPr>
          <w:rFonts w:ascii="Times New Roman" w:eastAsia="宋体" w:hAnsi="Times New Roman" w:cs="Times New Roman" w:hint="eastAsia"/>
          <w:szCs w:val="21"/>
          <w:shd w:val="clear" w:color="auto" w:fill="FFFFFF"/>
        </w:rPr>
        <w:t>对于数据量较少的情况可以使用模拟数据扩展数据集，有助于一种新算法的改进和验证。</w:t>
      </w:r>
      <w:r w:rsidR="00754C99">
        <w:rPr>
          <w:rFonts w:ascii="Times New Roman" w:eastAsia="宋体" w:hAnsi="Times New Roman" w:cs="Times New Roman" w:hint="eastAsia"/>
          <w:szCs w:val="21"/>
          <w:shd w:val="clear" w:color="auto" w:fill="FFFFFF"/>
        </w:rPr>
        <w:t>本研究利用</w:t>
      </w:r>
      <w:r w:rsidR="00754C99">
        <w:rPr>
          <w:rFonts w:ascii="Times New Roman" w:eastAsia="宋体" w:hAnsi="Times New Roman" w:cs="Times New Roman" w:hint="eastAsia"/>
          <w:szCs w:val="21"/>
          <w:shd w:val="clear" w:color="auto" w:fill="FFFFFF"/>
        </w:rPr>
        <w:t>E</w:t>
      </w:r>
      <w:r w:rsidR="00754C99">
        <w:rPr>
          <w:rFonts w:ascii="Times New Roman" w:eastAsia="宋体" w:hAnsi="Times New Roman" w:cs="Times New Roman"/>
          <w:szCs w:val="21"/>
          <w:shd w:val="clear" w:color="auto" w:fill="FFFFFF"/>
        </w:rPr>
        <w:t>RD/ERS</w:t>
      </w:r>
      <w:r w:rsidR="00754C99">
        <w:rPr>
          <w:rFonts w:ascii="Times New Roman" w:eastAsia="宋体" w:hAnsi="Times New Roman" w:cs="Times New Roman" w:hint="eastAsia"/>
          <w:szCs w:val="21"/>
          <w:shd w:val="clear" w:color="auto" w:fill="FFFFFF"/>
        </w:rPr>
        <w:t>的特征进行数学建模的成功，也说明了对于其他生理活动的脑电信号也可以根据自身的特征，得到一定的模型表达。在一定程度为脑机接口的发展和实验提供了新的可能和思路</w:t>
      </w:r>
      <w:r w:rsidR="006357A6">
        <w:rPr>
          <w:rFonts w:ascii="Times New Roman" w:eastAsia="宋体" w:hAnsi="Times New Roman" w:cs="Times New Roman" w:hint="eastAsia"/>
          <w:szCs w:val="21"/>
          <w:shd w:val="clear" w:color="auto" w:fill="FFFFFF"/>
        </w:rPr>
        <w:t>，在</w:t>
      </w:r>
      <w:r w:rsidR="006357A6">
        <w:rPr>
          <w:rFonts w:ascii="Times New Roman" w:eastAsia="宋体" w:hAnsi="Times New Roman" w:cs="Times New Roman" w:hint="eastAsia"/>
          <w:szCs w:val="21"/>
          <w:shd w:val="clear" w:color="auto" w:fill="FFFFFF"/>
        </w:rPr>
        <w:t>E</w:t>
      </w:r>
      <w:r w:rsidR="006357A6">
        <w:rPr>
          <w:rFonts w:ascii="Times New Roman" w:eastAsia="宋体" w:hAnsi="Times New Roman" w:cs="Times New Roman"/>
          <w:szCs w:val="21"/>
          <w:shd w:val="clear" w:color="auto" w:fill="FFFFFF"/>
        </w:rPr>
        <w:t>RD/ERS</w:t>
      </w:r>
      <w:r w:rsidR="006357A6">
        <w:rPr>
          <w:rFonts w:ascii="Times New Roman" w:eastAsia="宋体" w:hAnsi="Times New Roman" w:cs="Times New Roman" w:hint="eastAsia"/>
          <w:szCs w:val="21"/>
          <w:shd w:val="clear" w:color="auto" w:fill="FFFFFF"/>
        </w:rPr>
        <w:t>相关的疾病方面也存在一些可能</w:t>
      </w:r>
      <w:r w:rsidR="00754C99">
        <w:rPr>
          <w:rFonts w:ascii="Times New Roman" w:eastAsia="宋体" w:hAnsi="Times New Roman" w:cs="Times New Roman" w:hint="eastAsia"/>
          <w:szCs w:val="21"/>
          <w:shd w:val="clear" w:color="auto" w:fill="FFFFFF"/>
        </w:rPr>
        <w:t>。总之，脑电建模是一项具有挑战性的任务</w:t>
      </w:r>
      <w:r w:rsidR="006357A6">
        <w:rPr>
          <w:rFonts w:ascii="Times New Roman" w:eastAsia="宋体" w:hAnsi="Times New Roman" w:cs="Times New Roman" w:hint="eastAsia"/>
          <w:szCs w:val="21"/>
          <w:shd w:val="clear" w:color="auto" w:fill="FFFFFF"/>
        </w:rPr>
        <w:t>，进一步发展脑电信号建模和综合分析方法，并将其运用到实际的脑电分子和研究已知疾病的研究，有利于疾病的预防、诊断和治疗。</w:t>
      </w:r>
      <w:r w:rsidR="00760CF2" w:rsidRPr="00760CF2">
        <w:rPr>
          <w:rFonts w:ascii="Times New Roman" w:eastAsia="宋体" w:hAnsi="Times New Roman" w:cs="Times New Roman" w:hint="eastAsia"/>
          <w:szCs w:val="21"/>
          <w:shd w:val="clear" w:color="auto" w:fill="FFFFFF"/>
        </w:rPr>
        <w:t>构建</w:t>
      </w:r>
      <w:r w:rsidR="00760CF2" w:rsidRPr="00760CF2">
        <w:rPr>
          <w:rFonts w:ascii="Times New Roman" w:eastAsia="宋体" w:hAnsi="Times New Roman" w:cs="Times New Roman"/>
          <w:szCs w:val="21"/>
          <w:shd w:val="clear" w:color="auto" w:fill="FFFFFF"/>
        </w:rPr>
        <w:t>ERD/ERS</w:t>
      </w:r>
      <w:r w:rsidR="00760CF2" w:rsidRPr="00760CF2">
        <w:rPr>
          <w:rFonts w:ascii="Times New Roman" w:eastAsia="宋体" w:hAnsi="Times New Roman" w:cs="Times New Roman"/>
          <w:szCs w:val="21"/>
          <w:shd w:val="clear" w:color="auto" w:fill="FFFFFF"/>
        </w:rPr>
        <w:t>模型是促进我们理解认知和运动过程背后的神经机制，以及开发研究和治疗神经系统疾病的新工具的重要一步。</w:t>
      </w:r>
    </w:p>
    <w:p w14:paraId="67F051A5" w14:textId="77777777" w:rsidR="003D451B" w:rsidRDefault="003D451B">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br w:type="page"/>
      </w:r>
    </w:p>
    <w:p w14:paraId="2C17EFEE" w14:textId="4E8B7F19" w:rsidR="00DE0F22" w:rsidRDefault="00277F22" w:rsidP="002839C2">
      <w:pPr>
        <w:pStyle w:val="2"/>
        <w:spacing w:before="0" w:after="0" w:line="240" w:lineRule="auto"/>
      </w:pPr>
      <w:r>
        <w:lastRenderedPageBreak/>
        <w:t>References</w:t>
      </w:r>
    </w:p>
    <w:p w14:paraId="41FE53FA" w14:textId="3194C454" w:rsidR="002839C2" w:rsidRPr="002839C2" w:rsidRDefault="002839C2" w:rsidP="002839C2">
      <w:pPr>
        <w:widowControl/>
        <w:shd w:val="clear" w:color="auto" w:fill="FFFFFF"/>
        <w:rPr>
          <w:rFonts w:ascii="Times New Roman" w:hAnsi="Times New Roman" w:cs="Times New Roman"/>
          <w:color w:val="222222"/>
          <w:szCs w:val="21"/>
          <w:shd w:val="clear" w:color="auto" w:fill="FFFFFF"/>
        </w:rPr>
      </w:pPr>
      <w:r w:rsidRPr="002839C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1</w:t>
      </w:r>
      <w:r w:rsidRPr="002839C2">
        <w:rPr>
          <w:rFonts w:ascii="Times New Roman" w:hAnsi="Times New Roman" w:cs="Times New Roman"/>
          <w:color w:val="222222"/>
          <w:szCs w:val="21"/>
          <w:shd w:val="clear" w:color="auto" w:fill="FFFFFF"/>
        </w:rPr>
        <w:t>] Gupta A, Vedaldi A, Zisserman A. Synthetic data for text localisation in natural images. 2016 IEEE Conference on Computer Vision and Pattern Recognition (CVPR). Las Vegas: IEEE, 2016: 2315—2324.</w:t>
      </w:r>
    </w:p>
    <w:p w14:paraId="54E8630E" w14:textId="3612E468" w:rsidR="002839C2" w:rsidRPr="002839C2" w:rsidRDefault="002839C2" w:rsidP="002839C2">
      <w:pPr>
        <w:widowControl/>
        <w:shd w:val="clear" w:color="auto" w:fill="FFFFFF"/>
        <w:rPr>
          <w:rFonts w:ascii="Times New Roman" w:hAnsi="Times New Roman" w:cs="Times New Roman"/>
          <w:color w:val="222222"/>
          <w:szCs w:val="21"/>
          <w:shd w:val="clear" w:color="auto" w:fill="FFFFFF"/>
        </w:rPr>
      </w:pPr>
      <w:r w:rsidRPr="002839C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2</w:t>
      </w:r>
      <w:r w:rsidRPr="002839C2">
        <w:rPr>
          <w:rFonts w:ascii="Times New Roman" w:hAnsi="Times New Roman" w:cs="Times New Roman"/>
          <w:color w:val="222222"/>
          <w:szCs w:val="21"/>
          <w:shd w:val="clear" w:color="auto" w:fill="FFFFFF"/>
        </w:rPr>
        <w:t>] Jaderberg M, Simonyan K, Vedaldi A, et al. Synthetic data and artificial neural networks for natural scene text recognition.(2014-12-09)/[2022-06-15].https://arxiv.org/abs/1406.2227.</w:t>
      </w:r>
    </w:p>
    <w:p w14:paraId="5CEFB5DB" w14:textId="2FF97DFD" w:rsidR="002839C2" w:rsidRPr="002839C2" w:rsidRDefault="002839C2" w:rsidP="002839C2">
      <w:pPr>
        <w:widowControl/>
        <w:shd w:val="clear" w:color="auto" w:fill="FFFFFF"/>
        <w:rPr>
          <w:rFonts w:ascii="Times New Roman" w:hAnsi="Times New Roman" w:cs="Times New Roman"/>
          <w:color w:val="222222"/>
          <w:szCs w:val="21"/>
          <w:shd w:val="clear" w:color="auto" w:fill="FFFFFF"/>
        </w:rPr>
      </w:pPr>
      <w:r w:rsidRPr="002839C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3</w:t>
      </w:r>
      <w:r w:rsidRPr="002839C2">
        <w:rPr>
          <w:rFonts w:ascii="Times New Roman" w:hAnsi="Times New Roman" w:cs="Times New Roman"/>
          <w:color w:val="222222"/>
          <w:szCs w:val="21"/>
          <w:shd w:val="clear" w:color="auto" w:fill="FFFFFF"/>
        </w:rPr>
        <w:t>] Frid-Adar M, Klang E, Amitai M, et al. Synthetic data augmentation using GAN for improved liver lesion classification// 2018 IEEE 15th International Symposium on Biomedical Imaging (ISBI 2018). Washington, DC: IEEE, 2018: 289—293.</w:t>
      </w:r>
    </w:p>
    <w:p w14:paraId="5897BB65" w14:textId="20910346" w:rsidR="008D3FAB" w:rsidRDefault="008D3FAB" w:rsidP="008D3FAB">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4</w:t>
      </w:r>
      <w:r>
        <w:rPr>
          <w:rFonts w:ascii="Times New Roman" w:hAnsi="Times New Roman" w:cs="Times New Roman"/>
          <w:color w:val="222222"/>
          <w:szCs w:val="21"/>
          <w:shd w:val="clear" w:color="auto" w:fill="FFFFFF"/>
        </w:rPr>
        <w:t>]</w:t>
      </w:r>
      <w:r w:rsidRPr="00384506">
        <w:rPr>
          <w:rFonts w:ascii="Times New Roman" w:eastAsia="宋体" w:hAnsi="Times New Roman" w:cs="Times New Roman"/>
          <w:szCs w:val="21"/>
          <w:shd w:val="clear" w:color="auto" w:fill="FFFFFF"/>
        </w:rPr>
        <w:t xml:space="preserve"> </w:t>
      </w:r>
      <w:r w:rsidRPr="00384506">
        <w:rPr>
          <w:rFonts w:ascii="Times New Roman" w:eastAsia="宋体" w:hAnsi="Times New Roman" w:cs="Times New Roman"/>
          <w:szCs w:val="21"/>
          <w:shd w:val="clear" w:color="auto" w:fill="FFFFFF"/>
        </w:rPr>
        <w:t>周思捷</w:t>
      </w:r>
      <w:r w:rsidRPr="00384506">
        <w:rPr>
          <w:rFonts w:ascii="Times New Roman" w:eastAsia="宋体" w:hAnsi="Times New Roman" w:cs="Times New Roman"/>
          <w:szCs w:val="21"/>
          <w:shd w:val="clear" w:color="auto" w:fill="FFFFFF"/>
        </w:rPr>
        <w:t xml:space="preserve">, </w:t>
      </w:r>
      <w:r w:rsidRPr="00384506">
        <w:rPr>
          <w:rFonts w:ascii="Times New Roman" w:eastAsia="宋体" w:hAnsi="Times New Roman" w:cs="Times New Roman"/>
          <w:szCs w:val="21"/>
          <w:shd w:val="clear" w:color="auto" w:fill="FFFFFF"/>
        </w:rPr>
        <w:t>白红民</w:t>
      </w:r>
      <w:r w:rsidRPr="00384506">
        <w:rPr>
          <w:rFonts w:ascii="Times New Roman" w:eastAsia="宋体" w:hAnsi="Times New Roman" w:cs="Times New Roman"/>
          <w:szCs w:val="21"/>
          <w:shd w:val="clear" w:color="auto" w:fill="FFFFFF"/>
        </w:rPr>
        <w:t xml:space="preserve">. </w:t>
      </w:r>
      <w:r w:rsidRPr="00384506">
        <w:rPr>
          <w:rFonts w:ascii="Times New Roman" w:eastAsia="宋体" w:hAnsi="Times New Roman" w:cs="Times New Roman"/>
          <w:szCs w:val="21"/>
          <w:shd w:val="clear" w:color="auto" w:fill="FFFFFF"/>
        </w:rPr>
        <w:t>事件相关去同步化和同步化方法在脑电信号分析中的研究进展</w:t>
      </w:r>
      <w:r w:rsidRPr="00384506">
        <w:rPr>
          <w:rFonts w:ascii="Times New Roman" w:eastAsia="宋体" w:hAnsi="Times New Roman" w:cs="Times New Roman"/>
          <w:szCs w:val="21"/>
          <w:shd w:val="clear" w:color="auto" w:fill="FFFFFF"/>
        </w:rPr>
        <w:t xml:space="preserve">[J]. </w:t>
      </w:r>
      <w:r w:rsidRPr="00384506">
        <w:rPr>
          <w:rFonts w:ascii="Times New Roman" w:eastAsia="宋体" w:hAnsi="Times New Roman" w:cs="Times New Roman"/>
          <w:szCs w:val="21"/>
          <w:shd w:val="clear" w:color="auto" w:fill="FFFFFF"/>
        </w:rPr>
        <w:t>中国微侵袭神经外科杂志</w:t>
      </w:r>
      <w:r w:rsidRPr="00384506">
        <w:rPr>
          <w:rFonts w:ascii="Times New Roman" w:eastAsia="宋体" w:hAnsi="Times New Roman" w:cs="Times New Roman"/>
          <w:szCs w:val="21"/>
          <w:shd w:val="clear" w:color="auto" w:fill="FFFFFF"/>
        </w:rPr>
        <w:t>, 2018, 23(3): 141-143.</w:t>
      </w:r>
    </w:p>
    <w:p w14:paraId="30C8D564" w14:textId="46073054" w:rsidR="008D3FAB" w:rsidRPr="008D3FAB" w:rsidRDefault="008D3FAB" w:rsidP="008D3FAB">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5</w:t>
      </w:r>
      <w:r>
        <w:rPr>
          <w:rFonts w:ascii="Times New Roman" w:hAnsi="Times New Roman" w:cs="Times New Roman"/>
          <w:color w:val="222222"/>
          <w:szCs w:val="21"/>
          <w:shd w:val="clear" w:color="auto" w:fill="FFFFFF"/>
        </w:rPr>
        <w:t xml:space="preserve">] </w:t>
      </w:r>
      <w:r w:rsidRPr="008D3FAB">
        <w:rPr>
          <w:rFonts w:ascii="Times New Roman" w:hAnsi="Times New Roman" w:cs="Times New Roman"/>
          <w:color w:val="222222"/>
          <w:szCs w:val="21"/>
          <w:shd w:val="clear" w:color="auto" w:fill="FFFFFF"/>
        </w:rPr>
        <w:t>LECHINGER J, WIELEK T, BLUME C, et al. Event-related EEG power modulations and phase connectivity indicate the focus of attention in an auditory own name paradigm [J]. J Neurol, 2016, 263(8): 1530-1543</w:t>
      </w:r>
    </w:p>
    <w:p w14:paraId="4545F8BB" w14:textId="0BD2CC04" w:rsidR="008D3FAB" w:rsidRPr="008D3FAB" w:rsidRDefault="008D3FAB" w:rsidP="008D3FAB">
      <w:pPr>
        <w:rPr>
          <w:rFonts w:ascii="Times New Roman" w:hAnsi="Times New Roman" w:cs="Times New Roman"/>
          <w:color w:val="222222"/>
          <w:szCs w:val="21"/>
          <w:shd w:val="clear" w:color="auto" w:fill="FFFFFF"/>
        </w:rPr>
      </w:pPr>
      <w:r w:rsidRPr="008D3FAB">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6</w:t>
      </w:r>
      <w:r w:rsidRPr="008D3FAB">
        <w:rPr>
          <w:rFonts w:ascii="Times New Roman" w:hAnsi="Times New Roman" w:cs="Times New Roman"/>
          <w:color w:val="222222"/>
          <w:szCs w:val="21"/>
          <w:shd w:val="clear" w:color="auto" w:fill="FFFFFF"/>
        </w:rPr>
        <w:t>] MANDEL A, BOURGUIGNON M, PARKKONEN L, et al. Sensorimotor activation related to speaker vs. listener roleduring natural conversation [J]. Neurosci Lett, 2016, 614: 99-104.</w:t>
      </w:r>
    </w:p>
    <w:p w14:paraId="71DB040C" w14:textId="077C2C57" w:rsidR="008D3FAB" w:rsidRPr="008D3FAB" w:rsidRDefault="008D3FAB" w:rsidP="008D3FAB">
      <w:pPr>
        <w:rPr>
          <w:rFonts w:ascii="Times New Roman" w:hAnsi="Times New Roman" w:cs="Times New Roman"/>
          <w:color w:val="222222"/>
          <w:szCs w:val="21"/>
          <w:shd w:val="clear" w:color="auto" w:fill="FFFFFF"/>
        </w:rPr>
      </w:pPr>
      <w:r w:rsidRPr="008D3FAB">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7</w:t>
      </w:r>
      <w:r w:rsidRPr="008D3FAB">
        <w:rPr>
          <w:rFonts w:ascii="Times New Roman" w:hAnsi="Times New Roman" w:cs="Times New Roman"/>
          <w:color w:val="222222"/>
          <w:szCs w:val="21"/>
          <w:shd w:val="clear" w:color="auto" w:fill="FFFFFF"/>
        </w:rPr>
        <w:t>] SAKIHARA K, INAGAKI M. Mu rhythm desynchronization by tongue thrust observation [J]. Front Hum Neurosci, 2015, 9: 501.</w:t>
      </w:r>
    </w:p>
    <w:p w14:paraId="16A77E9C" w14:textId="27B9DD8F" w:rsidR="00C651CF" w:rsidRDefault="00277F22">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8</w:t>
      </w:r>
      <w:r>
        <w:rPr>
          <w:rFonts w:ascii="Times New Roman" w:hAnsi="Times New Roman" w:cs="Times New Roman"/>
          <w:color w:val="222222"/>
          <w:szCs w:val="21"/>
          <w:shd w:val="clear" w:color="auto" w:fill="FFFFFF"/>
        </w:rPr>
        <w:t xml:space="preserve">] </w:t>
      </w:r>
      <w:r w:rsidR="00C651CF" w:rsidRPr="00277F22">
        <w:rPr>
          <w:rFonts w:ascii="Times New Roman" w:hAnsi="Times New Roman" w:cs="Times New Roman"/>
          <w:color w:val="222222"/>
          <w:szCs w:val="21"/>
          <w:shd w:val="clear" w:color="auto" w:fill="FFFFFF"/>
        </w:rPr>
        <w:t>Mochura P, Mautner P. Classiﬁcation of Hand Movement in EEG using ERD/ERS and Multilayer Perceptron[J]. 2020.</w:t>
      </w:r>
    </w:p>
    <w:p w14:paraId="5B18406D" w14:textId="57C4F820" w:rsidR="004364AB" w:rsidRDefault="004364AB">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9</w:t>
      </w:r>
      <w:r>
        <w:rPr>
          <w:rFonts w:ascii="Times New Roman" w:hAnsi="Times New Roman" w:cs="Times New Roman"/>
          <w:color w:val="222222"/>
          <w:szCs w:val="21"/>
          <w:shd w:val="clear" w:color="auto" w:fill="FFFFFF"/>
        </w:rPr>
        <w:t xml:space="preserve">] </w:t>
      </w:r>
      <w:r w:rsidRPr="004364AB">
        <w:rPr>
          <w:rFonts w:ascii="Times New Roman" w:hAnsi="Times New Roman" w:cs="Times New Roman"/>
          <w:color w:val="222222"/>
          <w:szCs w:val="21"/>
          <w:shd w:val="clear" w:color="auto" w:fill="FFFFFF"/>
        </w:rPr>
        <w:t>Lei W, Zixuan L. EEG classification based on common spatial pattern and LDA[C]//</w:t>
      </w:r>
      <w:r w:rsidRPr="004364AB">
        <w:rPr>
          <w:rFonts w:ascii="Times New Roman" w:hAnsi="Times New Roman" w:cs="Times New Roman"/>
          <w:color w:val="222222"/>
          <w:szCs w:val="21"/>
          <w:shd w:val="clear" w:color="auto" w:fill="FFFFFF"/>
        </w:rPr>
        <w:t>人工生命とロボットに関する国際会議予稿集</w:t>
      </w:r>
      <w:r w:rsidRPr="004364AB">
        <w:rPr>
          <w:rFonts w:ascii="Times New Roman" w:hAnsi="Times New Roman" w:cs="Times New Roman"/>
          <w:color w:val="222222"/>
          <w:szCs w:val="21"/>
          <w:shd w:val="clear" w:color="auto" w:fill="FFFFFF"/>
        </w:rPr>
        <w:t xml:space="preserve">. </w:t>
      </w:r>
      <w:r w:rsidRPr="004364AB">
        <w:rPr>
          <w:rFonts w:ascii="Times New Roman" w:hAnsi="Times New Roman" w:cs="Times New Roman"/>
          <w:color w:val="222222"/>
          <w:szCs w:val="21"/>
          <w:shd w:val="clear" w:color="auto" w:fill="FFFFFF"/>
        </w:rPr>
        <w:t>株式会社</w:t>
      </w:r>
      <w:r w:rsidRPr="004364AB">
        <w:rPr>
          <w:rFonts w:ascii="Times New Roman" w:hAnsi="Times New Roman" w:cs="Times New Roman"/>
          <w:color w:val="222222"/>
          <w:szCs w:val="21"/>
          <w:shd w:val="clear" w:color="auto" w:fill="FFFFFF"/>
        </w:rPr>
        <w:t xml:space="preserve"> ALife Robotics, 2020, 25: 809-812.</w:t>
      </w:r>
    </w:p>
    <w:p w14:paraId="2826FE9F" w14:textId="70E1BCE7" w:rsidR="004364AB" w:rsidRDefault="004364AB">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10</w:t>
      </w:r>
      <w:r>
        <w:rPr>
          <w:rFonts w:ascii="Times New Roman" w:hAnsi="Times New Roman" w:cs="Times New Roman"/>
          <w:color w:val="222222"/>
          <w:szCs w:val="21"/>
          <w:shd w:val="clear" w:color="auto" w:fill="FFFFFF"/>
        </w:rPr>
        <w:t xml:space="preserve">] </w:t>
      </w:r>
      <w:r w:rsidRPr="004364AB">
        <w:rPr>
          <w:rFonts w:ascii="Times New Roman" w:hAnsi="Times New Roman" w:cs="Times New Roman"/>
          <w:color w:val="222222"/>
          <w:szCs w:val="21"/>
          <w:shd w:val="clear" w:color="auto" w:fill="FFFFFF"/>
        </w:rPr>
        <w:t>Marques L M, Barbosa S P, Pacheco-Barrios K, et al. Motor event-related synchronization as an inhibitory biomarker of pain severity, sensitivity, and chronicity in patients with knee osteoarthritis[J]. Neurophysiologie Clinique, 2022, 52(6): 413-426.</w:t>
      </w:r>
    </w:p>
    <w:p w14:paraId="14729AC7" w14:textId="447783E3" w:rsidR="006D4364" w:rsidRDefault="006D4364">
      <w:pPr>
        <w:rPr>
          <w:rFonts w:ascii="Times New Roman" w:hAnsi="Times New Roman" w:cs="Times New Roman"/>
          <w:color w:val="222222"/>
          <w:szCs w:val="21"/>
          <w:shd w:val="clear" w:color="auto" w:fill="FFFFFF"/>
        </w:rPr>
      </w:pPr>
      <w:r w:rsidRPr="006D4364">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11</w:t>
      </w:r>
      <w:r w:rsidRPr="006D4364">
        <w:rPr>
          <w:rFonts w:ascii="Times New Roman" w:hAnsi="Times New Roman" w:cs="Times New Roman"/>
          <w:color w:val="222222"/>
          <w:szCs w:val="21"/>
          <w:shd w:val="clear" w:color="auto" w:fill="FFFFFF"/>
        </w:rPr>
        <w:t>] Tariq M, Trivailo P M, Simic M. Mu-Beta event-related (de) synchronization and EEG classification of left-right foot dorsiflexion kinaesthetic motor imagery for BCI[J]. Plos one, 2020, 15(3): e0230184.</w:t>
      </w:r>
    </w:p>
    <w:p w14:paraId="2A0942FC" w14:textId="3BC8A127" w:rsidR="006D4364" w:rsidRDefault="00095A93">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12</w:t>
      </w:r>
      <w:r>
        <w:rPr>
          <w:rFonts w:ascii="Times New Roman" w:hAnsi="Times New Roman" w:cs="Times New Roman"/>
          <w:color w:val="222222"/>
          <w:szCs w:val="21"/>
          <w:shd w:val="clear" w:color="auto" w:fill="FFFFFF"/>
        </w:rPr>
        <w:t xml:space="preserve">] </w:t>
      </w:r>
      <w:r w:rsidRPr="00095A93">
        <w:rPr>
          <w:rFonts w:ascii="Times New Roman" w:hAnsi="Times New Roman" w:cs="Times New Roman"/>
          <w:color w:val="222222"/>
          <w:szCs w:val="21"/>
          <w:shd w:val="clear" w:color="auto" w:fill="FFFFFF"/>
        </w:rPr>
        <w:t>Chen S, Shu X, Jia J, et al. Relation between sensorimotor rhythm during motor attempt/imagery and upper-limb motor impairment in stroke[J]. Clinical EEG and Neuroscience, 2022, 53(3): 238-247.</w:t>
      </w:r>
    </w:p>
    <w:p w14:paraId="450A874F" w14:textId="665C4940" w:rsidR="007E37C5" w:rsidRDefault="007E37C5">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702297">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3</w:t>
      </w:r>
      <w:r>
        <w:rPr>
          <w:rFonts w:ascii="Times New Roman" w:hAnsi="Times New Roman" w:cs="Times New Roman"/>
          <w:color w:val="222222"/>
          <w:szCs w:val="21"/>
          <w:shd w:val="clear" w:color="auto" w:fill="FFFFFF"/>
        </w:rPr>
        <w:t xml:space="preserve">] </w:t>
      </w:r>
      <w:r w:rsidRPr="007E37C5">
        <w:rPr>
          <w:rFonts w:ascii="Times New Roman" w:hAnsi="Times New Roman" w:cs="Times New Roman"/>
          <w:color w:val="222222"/>
          <w:szCs w:val="21"/>
          <w:shd w:val="clear" w:color="auto" w:fill="FFFFFF"/>
        </w:rPr>
        <w:t>Brunner C, Koren N A, Scheucher J, et al. Oscillatory electroencephalographic patterns of arithmetic problem solving in fourth graders[J]. Scientific Reports, 2021, 11(1): 23278.</w:t>
      </w:r>
    </w:p>
    <w:p w14:paraId="0DEC1B2D" w14:textId="3F9C736A" w:rsidR="00135045" w:rsidRDefault="00135045">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702297">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4</w:t>
      </w:r>
      <w:r>
        <w:rPr>
          <w:rFonts w:ascii="Times New Roman" w:hAnsi="Times New Roman" w:cs="Times New Roman"/>
          <w:color w:val="222222"/>
          <w:szCs w:val="21"/>
          <w:shd w:val="clear" w:color="auto" w:fill="FFFFFF"/>
        </w:rPr>
        <w:t xml:space="preserve">] </w:t>
      </w:r>
      <w:r w:rsidRPr="00135045">
        <w:rPr>
          <w:rFonts w:ascii="Times New Roman" w:hAnsi="Times New Roman" w:cs="Times New Roman"/>
          <w:color w:val="222222"/>
          <w:szCs w:val="21"/>
          <w:shd w:val="clear" w:color="auto" w:fill="FFFFFF"/>
        </w:rPr>
        <w:t>Mirjalili M, Zomorrodi R, Daskalakis Z J, et al. Cognitive control, interference inhibition, and ordering of information during working memory in younger and older healthy adults[J]. GeroScience, 2022, 44(4): 2291-2303.</w:t>
      </w:r>
    </w:p>
    <w:p w14:paraId="1AF729B7" w14:textId="775548D4" w:rsidR="00135045" w:rsidRPr="00135045" w:rsidRDefault="00135045" w:rsidP="00135045">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702297">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5</w:t>
      </w:r>
      <w:r>
        <w:rPr>
          <w:rFonts w:ascii="Times New Roman" w:hAnsi="Times New Roman" w:cs="Times New Roman"/>
          <w:color w:val="222222"/>
          <w:szCs w:val="21"/>
          <w:shd w:val="clear" w:color="auto" w:fill="FFFFFF"/>
        </w:rPr>
        <w:t xml:space="preserve">] </w:t>
      </w:r>
      <w:r w:rsidRPr="00135045">
        <w:rPr>
          <w:rFonts w:ascii="Times New Roman" w:hAnsi="Times New Roman" w:cs="Times New Roman"/>
          <w:color w:val="222222"/>
          <w:szCs w:val="21"/>
          <w:shd w:val="clear" w:color="auto" w:fill="FFFFFF"/>
        </w:rPr>
        <w:t xml:space="preserve">Mirjalili M, Zomorrodi R, Daskalakis ZJ, Hill S, Rajji </w:t>
      </w:r>
    </w:p>
    <w:p w14:paraId="73F37665" w14:textId="74C29614" w:rsidR="00135045" w:rsidRDefault="00135045" w:rsidP="00135045">
      <w:pPr>
        <w:rPr>
          <w:rFonts w:ascii="Times New Roman" w:hAnsi="Times New Roman" w:cs="Times New Roman"/>
          <w:color w:val="222222"/>
          <w:szCs w:val="21"/>
          <w:shd w:val="clear" w:color="auto" w:fill="FFFFFF"/>
        </w:rPr>
      </w:pPr>
      <w:r w:rsidRPr="00135045">
        <w:rPr>
          <w:rFonts w:ascii="Times New Roman" w:hAnsi="Times New Roman" w:cs="Times New Roman"/>
          <w:color w:val="222222"/>
          <w:szCs w:val="21"/>
          <w:shd w:val="clear" w:color="auto" w:fill="FFFFFF"/>
        </w:rPr>
        <w:t>TK. Individualized real-time prediction of working memory performance by classifying electroencephalography signals. Int J Imaging Syst Technol. 2022;32(2):575–89.</w:t>
      </w:r>
    </w:p>
    <w:p w14:paraId="6804729A" w14:textId="009A44C0" w:rsidR="00135045" w:rsidRPr="001E6D7A" w:rsidRDefault="00135045" w:rsidP="00135045">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702297">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6</w:t>
      </w:r>
      <w:r>
        <w:rPr>
          <w:rFonts w:ascii="Times New Roman" w:hAnsi="Times New Roman" w:cs="Times New Roman"/>
          <w:color w:val="222222"/>
          <w:szCs w:val="21"/>
          <w:shd w:val="clear" w:color="auto" w:fill="FFFFFF"/>
        </w:rPr>
        <w:t xml:space="preserve">] </w:t>
      </w:r>
      <w:r w:rsidRPr="001E6D7A">
        <w:rPr>
          <w:rFonts w:ascii="Times New Roman" w:hAnsi="Times New Roman" w:cs="Times New Roman"/>
          <w:color w:val="222222"/>
          <w:szCs w:val="21"/>
          <w:shd w:val="clear" w:color="auto" w:fill="FFFFFF"/>
        </w:rPr>
        <w:t>Araki T, Watanabe Y, Hirata M. Left hemispheric α band cerebral oscillatory changes correlate with verbal memory[J]. Scientific Reports, 2020, 10(1): 14993.</w:t>
      </w:r>
    </w:p>
    <w:p w14:paraId="7396BB2E" w14:textId="380017CF" w:rsidR="00135045" w:rsidRDefault="001E6D7A" w:rsidP="00135045">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7</w:t>
      </w:r>
      <w:r>
        <w:rPr>
          <w:rFonts w:ascii="Times New Roman" w:hAnsi="Times New Roman" w:cs="Times New Roman"/>
          <w:color w:val="222222"/>
          <w:szCs w:val="21"/>
          <w:shd w:val="clear" w:color="auto" w:fill="FFFFFF"/>
        </w:rPr>
        <w:t xml:space="preserve">] </w:t>
      </w:r>
      <w:r w:rsidRPr="001E6D7A">
        <w:rPr>
          <w:rFonts w:ascii="Times New Roman" w:hAnsi="Times New Roman" w:cs="Times New Roman"/>
          <w:color w:val="222222"/>
          <w:szCs w:val="21"/>
          <w:shd w:val="clear" w:color="auto" w:fill="FFFFFF"/>
        </w:rPr>
        <w:t xml:space="preserve">Chen S, Shu X, Jia J, et al. Relation between sensorimotor rhythm during motor attempt/imagery and upper-limb motor impairment in stroke[J]. Clinical EEG and Neuroscience, </w:t>
      </w:r>
      <w:r w:rsidRPr="001E6D7A">
        <w:rPr>
          <w:rFonts w:ascii="Times New Roman" w:hAnsi="Times New Roman" w:cs="Times New Roman"/>
          <w:color w:val="222222"/>
          <w:szCs w:val="21"/>
          <w:shd w:val="clear" w:color="auto" w:fill="FFFFFF"/>
        </w:rPr>
        <w:lastRenderedPageBreak/>
        <w:t>2022, 53(3): 238-247.</w:t>
      </w:r>
    </w:p>
    <w:p w14:paraId="64128124" w14:textId="2CD53DF3" w:rsidR="00702297" w:rsidRPr="00702297" w:rsidRDefault="00702297" w:rsidP="00632EF2">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8</w:t>
      </w:r>
      <w:r>
        <w:rPr>
          <w:rFonts w:ascii="Times New Roman" w:hAnsi="Times New Roman" w:cs="Times New Roman"/>
          <w:color w:val="222222"/>
          <w:szCs w:val="21"/>
          <w:shd w:val="clear" w:color="auto" w:fill="FFFFFF"/>
        </w:rPr>
        <w:t xml:space="preserve">] </w:t>
      </w:r>
      <w:r w:rsidRPr="00702297">
        <w:rPr>
          <w:rFonts w:ascii="Times New Roman" w:hAnsi="Times New Roman" w:cs="Times New Roman"/>
          <w:color w:val="222222"/>
          <w:szCs w:val="21"/>
          <w:shd w:val="clear" w:color="auto" w:fill="FFFFFF"/>
        </w:rPr>
        <w:t xml:space="preserve">Huang Sijuan, Wu Xiaoming. Extraction of EEG characteristics based on mu / beta rhythm imagination [J]. China tissue engineering research and clinical rehabilitation, 2010, 14 (43): 8061-8064. </w:t>
      </w:r>
    </w:p>
    <w:p w14:paraId="2F013E68" w14:textId="6B71A406" w:rsidR="00702297" w:rsidRDefault="00702297" w:rsidP="00632EF2">
      <w:pPr>
        <w:rPr>
          <w:rFonts w:ascii="Times New Roman" w:hAnsi="Times New Roman" w:cs="Times New Roman"/>
          <w:color w:val="222222"/>
          <w:szCs w:val="21"/>
          <w:shd w:val="clear" w:color="auto" w:fill="FFFFFF"/>
        </w:rPr>
      </w:pPr>
      <w:r>
        <w:rPr>
          <w:rFonts w:ascii="Times New Roman" w:hAnsi="Times New Roman" w:cs="Times New Roman"/>
          <w:color w:val="222222"/>
          <w:szCs w:val="21"/>
          <w:shd w:val="clear" w:color="auto" w:fill="FFFFFF"/>
        </w:rPr>
        <w:t>[1</w:t>
      </w:r>
      <w:r w:rsidR="00CD4308">
        <w:rPr>
          <w:rFonts w:ascii="Times New Roman" w:hAnsi="Times New Roman" w:cs="Times New Roman"/>
          <w:color w:val="222222"/>
          <w:szCs w:val="21"/>
          <w:shd w:val="clear" w:color="auto" w:fill="FFFFFF"/>
        </w:rPr>
        <w:t>9</w:t>
      </w:r>
      <w:r>
        <w:rPr>
          <w:rFonts w:ascii="Times New Roman" w:hAnsi="Times New Roman" w:cs="Times New Roman"/>
          <w:color w:val="222222"/>
          <w:szCs w:val="21"/>
          <w:shd w:val="clear" w:color="auto" w:fill="FFFFFF"/>
        </w:rPr>
        <w:t>]</w:t>
      </w:r>
      <w:r w:rsidRPr="00702297">
        <w:rPr>
          <w:rFonts w:ascii="Times New Roman" w:hAnsi="Times New Roman" w:cs="Times New Roman"/>
          <w:color w:val="222222"/>
          <w:szCs w:val="21"/>
          <w:shd w:val="clear" w:color="auto" w:fill="FFFFFF"/>
        </w:rPr>
        <w:t xml:space="preserve"> Birbaumer N, Breaking the silence: Braincomputerinter-interfaces(BCI) for communication and motor control [J]. Psy -2006, 43 (6): 517 – 532.</w:t>
      </w:r>
    </w:p>
    <w:p w14:paraId="058A1A9F" w14:textId="0F7D60F7" w:rsidR="00632EF2" w:rsidRPr="00632EF2" w:rsidRDefault="00632EF2" w:rsidP="00632EF2">
      <w:pPr>
        <w:rPr>
          <w:rFonts w:ascii="Times New Roman" w:hAnsi="Times New Roman" w:cs="Times New Roman"/>
          <w:color w:val="222222"/>
          <w:szCs w:val="21"/>
          <w:shd w:val="clear" w:color="auto" w:fill="FFFFFF"/>
        </w:rPr>
      </w:pPr>
      <w:r w:rsidRPr="00632EF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20</w:t>
      </w:r>
      <w:r w:rsidRPr="00632EF2">
        <w:rPr>
          <w:rFonts w:ascii="Times New Roman" w:hAnsi="Times New Roman" w:cs="Times New Roman"/>
          <w:color w:val="222222"/>
          <w:szCs w:val="21"/>
          <w:shd w:val="clear" w:color="auto" w:fill="FFFFFF"/>
        </w:rPr>
        <w:t xml:space="preserve">] Schelter B, Mader M, Mader W, et al. Overarching Framework for Data-Based Modelling[J]. Europhysics Letters, 2014, 105(3): 30004. </w:t>
      </w:r>
    </w:p>
    <w:p w14:paraId="4EBE6407" w14:textId="6206CB7D" w:rsidR="00632EF2" w:rsidRDefault="00632EF2" w:rsidP="00632EF2">
      <w:pPr>
        <w:rPr>
          <w:rFonts w:ascii="Times New Roman" w:hAnsi="Times New Roman" w:cs="Times New Roman"/>
          <w:color w:val="222222"/>
          <w:szCs w:val="21"/>
          <w:shd w:val="clear" w:color="auto" w:fill="FFFFFF"/>
        </w:rPr>
      </w:pPr>
      <w:r w:rsidRPr="00632EF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21</w:t>
      </w:r>
      <w:r w:rsidRPr="00632EF2">
        <w:rPr>
          <w:rFonts w:ascii="Times New Roman" w:hAnsi="Times New Roman" w:cs="Times New Roman"/>
          <w:color w:val="222222"/>
          <w:szCs w:val="21"/>
          <w:shd w:val="clear" w:color="auto" w:fill="FFFFFF"/>
        </w:rPr>
        <w:t>] Dong E, Liang Z. The Multi-Frequency EEG Rhythms Modeling Based on Two-Parameter Bifurcation of Neural Mass Model[C]//IEEE International Conference on Mechatronics and Automation, Hong Kong, China, 2014: 1564-1569.</w:t>
      </w:r>
    </w:p>
    <w:p w14:paraId="1448FEA6" w14:textId="6F112B77" w:rsidR="00632EF2" w:rsidRPr="00632EF2" w:rsidRDefault="00632EF2" w:rsidP="00632EF2">
      <w:pPr>
        <w:rPr>
          <w:rFonts w:ascii="Times New Roman" w:hAnsi="Times New Roman" w:cs="Times New Roman"/>
          <w:color w:val="222222"/>
          <w:szCs w:val="21"/>
          <w:shd w:val="clear" w:color="auto" w:fill="FFFFFF"/>
        </w:rPr>
      </w:pPr>
      <w:r w:rsidRPr="00632EF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22</w:t>
      </w:r>
      <w:r w:rsidRPr="00632EF2">
        <w:rPr>
          <w:rFonts w:ascii="Times New Roman" w:hAnsi="Times New Roman" w:cs="Times New Roman"/>
          <w:color w:val="222222"/>
          <w:szCs w:val="21"/>
          <w:shd w:val="clear" w:color="auto" w:fill="FFFFFF"/>
        </w:rPr>
        <w:t xml:space="preserve">] Coombes S. Large-scale Neural Dynamics: Simple and Complex[J]. Neuroimage, 2010, 52(3):731-739. </w:t>
      </w:r>
    </w:p>
    <w:p w14:paraId="69CC0859" w14:textId="7BF2DFC9" w:rsidR="00632EF2" w:rsidRDefault="00632EF2" w:rsidP="00632EF2">
      <w:pPr>
        <w:rPr>
          <w:rFonts w:ascii="Times New Roman" w:hAnsi="Times New Roman" w:cs="Times New Roman"/>
          <w:color w:val="222222"/>
          <w:szCs w:val="21"/>
          <w:shd w:val="clear" w:color="auto" w:fill="FFFFFF"/>
        </w:rPr>
      </w:pPr>
      <w:r w:rsidRPr="00632EF2">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23</w:t>
      </w:r>
      <w:r w:rsidRPr="00632EF2">
        <w:rPr>
          <w:rFonts w:ascii="Times New Roman" w:hAnsi="Times New Roman" w:cs="Times New Roman"/>
          <w:color w:val="222222"/>
          <w:szCs w:val="21"/>
          <w:shd w:val="clear" w:color="auto" w:fill="FFFFFF"/>
        </w:rPr>
        <w:t>] Jansen B H, Rit V G. Electroencephalogram and Visual Evoked Potential Generation in a Mathematical Model of Coupled Cortical Columns[J]. Biological Cybernetics, 1995, 73(4):</w:t>
      </w:r>
      <w:r w:rsidRPr="007E5B04">
        <w:rPr>
          <w:rFonts w:ascii="Times New Roman" w:hAnsi="Times New Roman" w:cs="Times New Roman"/>
          <w:color w:val="222222"/>
          <w:szCs w:val="21"/>
          <w:shd w:val="clear" w:color="auto" w:fill="FFFFFF"/>
        </w:rPr>
        <w:t xml:space="preserve"> </w:t>
      </w:r>
      <w:r w:rsidRPr="00632EF2">
        <w:rPr>
          <w:rFonts w:ascii="Times New Roman" w:hAnsi="Times New Roman" w:cs="Times New Roman"/>
          <w:color w:val="222222"/>
          <w:szCs w:val="21"/>
          <w:shd w:val="clear" w:color="auto" w:fill="FFFFFF"/>
        </w:rPr>
        <w:t>357-366.</w:t>
      </w:r>
    </w:p>
    <w:p w14:paraId="7D2C871A" w14:textId="5ECB636E" w:rsidR="0018484F" w:rsidRPr="007E5B04" w:rsidRDefault="0018484F" w:rsidP="00632EF2">
      <w:pPr>
        <w:rPr>
          <w:rFonts w:ascii="Times New Roman" w:hAnsi="Times New Roman" w:cs="Times New Roman"/>
          <w:color w:val="222222"/>
          <w:szCs w:val="21"/>
          <w:shd w:val="clear" w:color="auto" w:fill="FFFFFF"/>
        </w:rPr>
      </w:pPr>
      <w:r w:rsidRPr="007E5B04">
        <w:rPr>
          <w:rFonts w:ascii="Times New Roman" w:hAnsi="Times New Roman" w:cs="Times New Roman" w:hint="eastAsia"/>
          <w:color w:val="222222"/>
          <w:szCs w:val="21"/>
          <w:shd w:val="clear" w:color="auto" w:fill="FFFFFF"/>
        </w:rPr>
        <w:t>[</w:t>
      </w:r>
      <w:r w:rsidRPr="007E5B04">
        <w:rPr>
          <w:rFonts w:ascii="Times New Roman" w:hAnsi="Times New Roman" w:cs="Times New Roman"/>
          <w:color w:val="222222"/>
          <w:szCs w:val="21"/>
          <w:shd w:val="clear" w:color="auto" w:fill="FFFFFF"/>
        </w:rPr>
        <w:t>2</w:t>
      </w:r>
      <w:r w:rsidR="00CD4308">
        <w:rPr>
          <w:rFonts w:ascii="Times New Roman" w:hAnsi="Times New Roman" w:cs="Times New Roman"/>
          <w:color w:val="222222"/>
          <w:szCs w:val="21"/>
          <w:shd w:val="clear" w:color="auto" w:fill="FFFFFF"/>
        </w:rPr>
        <w:t>4</w:t>
      </w:r>
      <w:r w:rsidRPr="007E5B04">
        <w:rPr>
          <w:rFonts w:ascii="Times New Roman" w:hAnsi="Times New Roman" w:cs="Times New Roman"/>
          <w:color w:val="222222"/>
          <w:szCs w:val="21"/>
          <w:shd w:val="clear" w:color="auto" w:fill="FFFFFF"/>
        </w:rPr>
        <w:t>] Zavaglia M, Astolfi L, Babiloni F, et al. A neural mass model for the simulation of cortical activity estimated from high resolution EEG during cognitive or motor tasks[J]. Journal of neuroscience methods, 2006, 157(2): 317-329.</w:t>
      </w:r>
    </w:p>
    <w:p w14:paraId="6F05E3E8" w14:textId="469FF373" w:rsidR="007E5B04" w:rsidRDefault="007E5B04" w:rsidP="007E5B04">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Pr>
          <w:rFonts w:ascii="Times New Roman" w:hAnsi="Times New Roman" w:cs="Times New Roman"/>
          <w:color w:val="222222"/>
          <w:szCs w:val="21"/>
          <w:shd w:val="clear" w:color="auto" w:fill="FFFFFF"/>
        </w:rPr>
        <w:t>2</w:t>
      </w:r>
      <w:r w:rsidR="00CD4308">
        <w:rPr>
          <w:rFonts w:ascii="Times New Roman" w:hAnsi="Times New Roman" w:cs="Times New Roman"/>
          <w:color w:val="222222"/>
          <w:szCs w:val="21"/>
          <w:shd w:val="clear" w:color="auto" w:fill="FFFFFF"/>
        </w:rPr>
        <w:t>5</w:t>
      </w:r>
      <w:r>
        <w:rPr>
          <w:rFonts w:ascii="Times New Roman" w:hAnsi="Times New Roman" w:cs="Times New Roman"/>
          <w:color w:val="222222"/>
          <w:szCs w:val="21"/>
          <w:shd w:val="clear" w:color="auto" w:fill="FFFFFF"/>
        </w:rPr>
        <w:t xml:space="preserve">] </w:t>
      </w:r>
      <w:r w:rsidRPr="007E5B04">
        <w:rPr>
          <w:rFonts w:ascii="Times New Roman" w:hAnsi="Times New Roman" w:cs="Times New Roman"/>
          <w:color w:val="222222"/>
          <w:szCs w:val="21"/>
          <w:shd w:val="clear" w:color="auto" w:fill="FFFFFF"/>
        </w:rPr>
        <w:t>Wendling F, Bartolomei F, Bellanger JJ, Chauvel P. Epileptic fast activity can</w:t>
      </w:r>
      <w:r>
        <w:rPr>
          <w:rFonts w:ascii="Times New Roman" w:hAnsi="Times New Roman" w:cs="Times New Roman"/>
          <w:color w:val="222222"/>
          <w:szCs w:val="21"/>
          <w:shd w:val="clear" w:color="auto" w:fill="FFFFFF"/>
        </w:rPr>
        <w:t xml:space="preserve"> </w:t>
      </w:r>
      <w:r w:rsidRPr="007E5B04">
        <w:rPr>
          <w:rFonts w:ascii="Times New Roman" w:hAnsi="Times New Roman" w:cs="Times New Roman"/>
          <w:color w:val="222222"/>
          <w:szCs w:val="21"/>
          <w:shd w:val="clear" w:color="auto" w:fill="FFFFFF"/>
        </w:rPr>
        <w:t>be explained by a model of impaired GABAergic dendritic inhibition. Eur J</w:t>
      </w:r>
      <w:r>
        <w:rPr>
          <w:rFonts w:ascii="Times New Roman" w:hAnsi="Times New Roman" w:cs="Times New Roman"/>
          <w:color w:val="222222"/>
          <w:szCs w:val="21"/>
          <w:shd w:val="clear" w:color="auto" w:fill="FFFFFF"/>
        </w:rPr>
        <w:t xml:space="preserve"> </w:t>
      </w:r>
      <w:r w:rsidRPr="007E5B04">
        <w:rPr>
          <w:rFonts w:ascii="Times New Roman" w:hAnsi="Times New Roman" w:cs="Times New Roman"/>
          <w:color w:val="222222"/>
          <w:szCs w:val="21"/>
          <w:shd w:val="clear" w:color="auto" w:fill="FFFFFF"/>
        </w:rPr>
        <w:t>Neurosci 2002;15:1499–508.</w:t>
      </w:r>
    </w:p>
    <w:p w14:paraId="49A0FAAA" w14:textId="783545B5" w:rsidR="001C73C9" w:rsidRPr="00624CDE" w:rsidRDefault="001C73C9" w:rsidP="007E5B04">
      <w:pPr>
        <w:rPr>
          <w:rFonts w:ascii="Times New Roman" w:hAnsi="Times New Roman" w:cs="Times New Roman"/>
          <w:color w:val="222222"/>
          <w:szCs w:val="21"/>
          <w:shd w:val="clear" w:color="auto" w:fill="FFFFFF"/>
        </w:rPr>
      </w:pPr>
      <w:r w:rsidRPr="00624CDE">
        <w:rPr>
          <w:rFonts w:ascii="Times New Roman" w:hAnsi="Times New Roman" w:cs="Times New Roman" w:hint="eastAsia"/>
          <w:color w:val="222222"/>
          <w:szCs w:val="21"/>
          <w:shd w:val="clear" w:color="auto" w:fill="FFFFFF"/>
        </w:rPr>
        <w:t>[</w:t>
      </w:r>
      <w:r w:rsidRPr="00624CDE">
        <w:rPr>
          <w:rFonts w:ascii="Times New Roman" w:hAnsi="Times New Roman" w:cs="Times New Roman"/>
          <w:color w:val="222222"/>
          <w:szCs w:val="21"/>
          <w:shd w:val="clear" w:color="auto" w:fill="FFFFFF"/>
        </w:rPr>
        <w:t>2</w:t>
      </w:r>
      <w:r w:rsidR="00CD4308">
        <w:rPr>
          <w:rFonts w:ascii="Times New Roman" w:hAnsi="Times New Roman" w:cs="Times New Roman"/>
          <w:color w:val="222222"/>
          <w:szCs w:val="21"/>
          <w:shd w:val="clear" w:color="auto" w:fill="FFFFFF"/>
        </w:rPr>
        <w:t>6</w:t>
      </w:r>
      <w:r w:rsidRPr="00624CDE">
        <w:rPr>
          <w:rFonts w:ascii="Times New Roman" w:hAnsi="Times New Roman" w:cs="Times New Roman"/>
          <w:color w:val="222222"/>
          <w:szCs w:val="21"/>
          <w:shd w:val="clear" w:color="auto" w:fill="FFFFFF"/>
        </w:rPr>
        <w:t>] Buch E R, Santarnecchi E, Antal A, et al. Effects of tDCS on motor learning and memory formation: a consensus and critical position paper[J]. Clinical Neurophysiology, 2017, 128(4): 589-603.</w:t>
      </w:r>
    </w:p>
    <w:p w14:paraId="3AECCB0B" w14:textId="2EC01994" w:rsidR="001C73C9" w:rsidRPr="00624CDE" w:rsidRDefault="00624CDE" w:rsidP="007E5B04">
      <w:pPr>
        <w:rPr>
          <w:rFonts w:ascii="Times New Roman" w:hAnsi="Times New Roman" w:cs="Times New Roman"/>
          <w:color w:val="222222"/>
          <w:szCs w:val="21"/>
          <w:shd w:val="clear" w:color="auto" w:fill="FFFFFF"/>
        </w:rPr>
      </w:pPr>
      <w:r w:rsidRPr="00624CDE">
        <w:rPr>
          <w:rFonts w:ascii="Times New Roman" w:hAnsi="Times New Roman" w:cs="Times New Roman"/>
          <w:color w:val="222222"/>
          <w:szCs w:val="21"/>
          <w:shd w:val="clear" w:color="auto" w:fill="FFFFFF"/>
        </w:rPr>
        <w:t>[2</w:t>
      </w:r>
      <w:r w:rsidR="00CD4308">
        <w:rPr>
          <w:rFonts w:ascii="Times New Roman" w:hAnsi="Times New Roman" w:cs="Times New Roman"/>
          <w:color w:val="222222"/>
          <w:szCs w:val="21"/>
          <w:shd w:val="clear" w:color="auto" w:fill="FFFFFF"/>
        </w:rPr>
        <w:t>7</w:t>
      </w:r>
      <w:r w:rsidRPr="00624CDE">
        <w:rPr>
          <w:rFonts w:ascii="Times New Roman" w:hAnsi="Times New Roman" w:cs="Times New Roman"/>
          <w:color w:val="222222"/>
          <w:szCs w:val="21"/>
          <w:shd w:val="clear" w:color="auto" w:fill="FFFFFF"/>
        </w:rPr>
        <w:t xml:space="preserve">] </w:t>
      </w:r>
      <w:r w:rsidR="001C73C9" w:rsidRPr="00624CDE">
        <w:rPr>
          <w:rFonts w:ascii="Times New Roman" w:hAnsi="Times New Roman" w:cs="Times New Roman"/>
          <w:color w:val="222222"/>
          <w:szCs w:val="21"/>
          <w:shd w:val="clear" w:color="auto" w:fill="FFFFFF"/>
        </w:rPr>
        <w:t>Brunoni A R, Nitsche M A, Bolognini N, et al. Clinical research with transcranial direct current stimulation (tDCS): challenges and future directions[J]. Brain stimulation, 2012, 5(3): 175-195.</w:t>
      </w:r>
    </w:p>
    <w:p w14:paraId="72173D06" w14:textId="58DCB038" w:rsidR="00624CDE" w:rsidRPr="00624CDE" w:rsidRDefault="00624CDE" w:rsidP="007E5B04">
      <w:pPr>
        <w:rPr>
          <w:rFonts w:ascii="Times New Roman" w:hAnsi="Times New Roman" w:cs="Times New Roman"/>
          <w:color w:val="222222"/>
          <w:szCs w:val="21"/>
          <w:shd w:val="clear" w:color="auto" w:fill="FFFFFF"/>
        </w:rPr>
      </w:pPr>
      <w:r w:rsidRPr="00624CDE">
        <w:rPr>
          <w:rFonts w:ascii="Times New Roman" w:hAnsi="Times New Roman" w:cs="Times New Roman" w:hint="eastAsia"/>
          <w:color w:val="222222"/>
          <w:szCs w:val="21"/>
          <w:shd w:val="clear" w:color="auto" w:fill="FFFFFF"/>
        </w:rPr>
        <w:t>[</w:t>
      </w:r>
      <w:r w:rsidRPr="00624CDE">
        <w:rPr>
          <w:rFonts w:ascii="Times New Roman" w:hAnsi="Times New Roman" w:cs="Times New Roman"/>
          <w:color w:val="222222"/>
          <w:szCs w:val="21"/>
          <w:shd w:val="clear" w:color="auto" w:fill="FFFFFF"/>
        </w:rPr>
        <w:t>2</w:t>
      </w:r>
      <w:r w:rsidR="00CD4308">
        <w:rPr>
          <w:rFonts w:ascii="Times New Roman" w:hAnsi="Times New Roman" w:cs="Times New Roman"/>
          <w:color w:val="222222"/>
          <w:szCs w:val="21"/>
          <w:shd w:val="clear" w:color="auto" w:fill="FFFFFF"/>
        </w:rPr>
        <w:t>8</w:t>
      </w:r>
      <w:r w:rsidRPr="00624CDE">
        <w:rPr>
          <w:rFonts w:ascii="Times New Roman" w:hAnsi="Times New Roman" w:cs="Times New Roman"/>
          <w:color w:val="222222"/>
          <w:szCs w:val="21"/>
          <w:shd w:val="clear" w:color="auto" w:fill="FFFFFF"/>
        </w:rPr>
        <w:t>] Silva L M, Silva K M S, Lira-Bandeira W G, et al. Localizing the primary motor cortex of the hand by the 10-5 and 10-20 systems for neurostimulation: an MRI study[J]. Clinical EEG and Neuroscience, 2021, 52(6): 427-435.</w:t>
      </w:r>
    </w:p>
    <w:p w14:paraId="2A06F14C" w14:textId="1F54AECC" w:rsidR="0065126B" w:rsidRDefault="0065126B" w:rsidP="0065126B">
      <w:pPr>
        <w:rPr>
          <w:rFonts w:ascii="Times New Roman" w:hAnsi="Times New Roman" w:cs="Times New Roman"/>
        </w:rPr>
      </w:pPr>
      <w:r>
        <w:rPr>
          <w:rFonts w:ascii="Times New Roman" w:hAnsi="Times New Roman" w:cs="Times New Roman" w:hint="eastAsia"/>
        </w:rPr>
        <w:t>[2</w:t>
      </w:r>
      <w:r w:rsidR="00CD4308">
        <w:rPr>
          <w:rFonts w:ascii="Times New Roman" w:hAnsi="Times New Roman" w:cs="Times New Roman"/>
        </w:rPr>
        <w:t>9</w:t>
      </w:r>
      <w:r>
        <w:rPr>
          <w:rFonts w:ascii="Times New Roman" w:hAnsi="Times New Roman" w:cs="Times New Roman" w:hint="eastAsia"/>
        </w:rPr>
        <w:t xml:space="preserve">] </w:t>
      </w:r>
      <w:r>
        <w:rPr>
          <w:rFonts w:ascii="Times New Roman" w:hAnsi="Times New Roman" w:cs="Times New Roman"/>
        </w:rPr>
        <w:t>Yun, K., Watanabe, K., &amp; Shimojo, S. (2012). Interpersonal body and neural synchronization as a marker of implicit social interaction. Scientific reports, 2(1), 1-8.</w:t>
      </w:r>
    </w:p>
    <w:p w14:paraId="0D66563C" w14:textId="483CE282" w:rsidR="0065126B" w:rsidRDefault="00784905" w:rsidP="007E5B04">
      <w:pPr>
        <w:rPr>
          <w:rFonts w:ascii="Times New Roman" w:hAnsi="Times New Roman" w:cs="Times New Roman"/>
          <w:color w:val="222222"/>
          <w:szCs w:val="21"/>
          <w:shd w:val="clear" w:color="auto" w:fill="FFFFFF"/>
        </w:rPr>
      </w:pPr>
      <w:r>
        <w:rPr>
          <w:rFonts w:ascii="Times New Roman" w:hAnsi="Times New Roman" w:cs="Times New Roman" w:hint="eastAsia"/>
          <w:color w:val="222222"/>
          <w:szCs w:val="21"/>
          <w:shd w:val="clear" w:color="auto" w:fill="FFFFFF"/>
        </w:rPr>
        <w:t>[</w:t>
      </w:r>
      <w:r w:rsidR="00CD4308">
        <w:rPr>
          <w:rFonts w:ascii="Times New Roman" w:hAnsi="Times New Roman" w:cs="Times New Roman"/>
          <w:color w:val="222222"/>
          <w:szCs w:val="21"/>
          <w:shd w:val="clear" w:color="auto" w:fill="FFFFFF"/>
        </w:rPr>
        <w:t>30</w:t>
      </w:r>
      <w:r>
        <w:rPr>
          <w:rFonts w:ascii="Times New Roman" w:hAnsi="Times New Roman" w:cs="Times New Roman"/>
          <w:color w:val="222222"/>
          <w:szCs w:val="21"/>
          <w:shd w:val="clear" w:color="auto" w:fill="FFFFFF"/>
        </w:rPr>
        <w:t xml:space="preserve">] </w:t>
      </w:r>
      <w:r w:rsidRPr="00784905">
        <w:rPr>
          <w:rFonts w:ascii="Times New Roman" w:hAnsi="Times New Roman" w:cs="Times New Roman"/>
          <w:color w:val="222222"/>
          <w:szCs w:val="21"/>
          <w:shd w:val="clear" w:color="auto" w:fill="FFFFFF"/>
        </w:rPr>
        <w:t>Kim H, Wright D L, Rhee J, et al. C3 in the 10-20 system may not be the best target for the motor hand area[J]. Brain Research, 2023, 1807: 148311.</w:t>
      </w:r>
    </w:p>
    <w:p w14:paraId="5D39192D" w14:textId="28F2D5CA" w:rsidR="00C176AE" w:rsidRPr="004364AB" w:rsidRDefault="00C176AE" w:rsidP="007E5B04">
      <w:pPr>
        <w:rPr>
          <w:rFonts w:ascii="Times New Roman" w:hAnsi="Times New Roman" w:cs="Times New Roman"/>
          <w:color w:val="222222"/>
          <w:szCs w:val="21"/>
          <w:shd w:val="clear" w:color="auto" w:fill="FFFFFF"/>
        </w:rPr>
      </w:pPr>
      <w:r w:rsidRPr="00C176AE">
        <w:rPr>
          <w:rFonts w:ascii="Times New Roman" w:hAnsi="Times New Roman" w:cs="Times New Roman"/>
          <w:color w:val="222222"/>
          <w:szCs w:val="21"/>
          <w:shd w:val="clear" w:color="auto" w:fill="FFFFFF"/>
        </w:rPr>
        <w:t>[</w:t>
      </w:r>
      <w:r w:rsidR="00CD4308">
        <w:rPr>
          <w:rFonts w:ascii="Times New Roman" w:hAnsi="Times New Roman" w:cs="Times New Roman"/>
          <w:color w:val="222222"/>
          <w:szCs w:val="21"/>
          <w:shd w:val="clear" w:color="auto" w:fill="FFFFFF"/>
        </w:rPr>
        <w:t>31</w:t>
      </w:r>
      <w:r w:rsidRPr="00C176AE">
        <w:rPr>
          <w:rFonts w:ascii="Times New Roman" w:hAnsi="Times New Roman" w:cs="Times New Roman"/>
          <w:color w:val="222222"/>
          <w:szCs w:val="21"/>
          <w:shd w:val="clear" w:color="auto" w:fill="FFFFFF"/>
        </w:rPr>
        <w:t>] Silva L M, Silva K M S, Lira-Bandeira W G, et al. Localizing the primary motor cortex of the hand by the 10-5 and 10-20 systems for neurostimulation: an MRI study[J]. Clinical EEG and Neuroscience, 2021, 52(6): 427-435.</w:t>
      </w:r>
    </w:p>
    <w:sectPr w:rsidR="00C176AE" w:rsidRPr="004364AB" w:rsidSect="006E6107">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n Lu" w:date="2023-05-05T15:45:00Z" w:initials="BL">
    <w:p w14:paraId="2AF63889" w14:textId="77777777" w:rsidR="003669E6" w:rsidRDefault="003669E6">
      <w:pPr>
        <w:pStyle w:val="a6"/>
      </w:pPr>
      <w:r>
        <w:rPr>
          <w:rStyle w:val="a5"/>
        </w:rPr>
        <w:annotationRef/>
      </w:r>
      <w:r>
        <w:t>文章内容略显单薄，尤其在结果部分，文章从头看到尾一直没看明白具有ERD/ERS特性的脑电信号到底是怎么合成的？</w:t>
      </w:r>
    </w:p>
    <w:p w14:paraId="42E3B6B0" w14:textId="77777777" w:rsidR="003669E6" w:rsidRDefault="003669E6">
      <w:pPr>
        <w:pStyle w:val="a6"/>
      </w:pPr>
      <w:r>
        <w:t>还有一个问题是 被试个体之间都是有差异性的，如何保证生成的数据跟特定的某一个被试之间的差异性最小呢？文章里边一直没有提</w:t>
      </w:r>
    </w:p>
    <w:p w14:paraId="60CD8E3F" w14:textId="77777777" w:rsidR="003669E6" w:rsidRDefault="003669E6" w:rsidP="00DA6741">
      <w:pPr>
        <w:pStyle w:val="a6"/>
      </w:pPr>
      <w:r>
        <w:t>再有就是生成的数据既然是具有ERD/ERS特性的脑电数据，那在结果部分为什么不加一个合成数据跟真实数据在特定频段谱功率的增加或者减少的对比图呢？</w:t>
      </w:r>
    </w:p>
  </w:comment>
  <w:comment w:id="1" w:author="孟 云" w:date="2023-05-06T15:17:00Z" w:initials="孟">
    <w:p w14:paraId="6BA4D28B" w14:textId="2D2E0D64" w:rsidR="002C7664" w:rsidRDefault="002C7664">
      <w:pPr>
        <w:pStyle w:val="a6"/>
      </w:pPr>
      <w:r>
        <w:rPr>
          <w:rStyle w:val="a5"/>
        </w:rPr>
        <w:annotationRef/>
      </w:r>
    </w:p>
  </w:comment>
  <w:comment w:id="2" w:author="Bin Lu" w:date="2023-05-05T14:54:00Z" w:initials="BL">
    <w:p w14:paraId="296DB3B9" w14:textId="355352A0" w:rsidR="00C534A1" w:rsidRDefault="00C534A1" w:rsidP="00DA6741">
      <w:pPr>
        <w:pStyle w:val="a6"/>
      </w:pPr>
      <w:r>
        <w:rPr>
          <w:rStyle w:val="a5"/>
        </w:rPr>
        <w:annotationRef/>
      </w:r>
      <w:r>
        <w:t>这个research gap重新写一下吧</w:t>
      </w:r>
    </w:p>
  </w:comment>
  <w:comment w:id="5" w:author="Lu Bin" w:date="2023-05-05T10:19:00Z" w:initials="LB">
    <w:p w14:paraId="2C7D4860" w14:textId="77777777" w:rsidR="000B675F" w:rsidRDefault="000B675F" w:rsidP="000B675F">
      <w:pPr>
        <w:pStyle w:val="a6"/>
      </w:pPr>
      <w:r>
        <w:rPr>
          <w:rStyle w:val="a5"/>
        </w:rPr>
        <w:annotationRef/>
      </w:r>
      <w:r>
        <w:t>把这些内容写到上一段中吧</w:t>
      </w:r>
    </w:p>
  </w:comment>
  <w:comment w:id="6" w:author="Lu Bin" w:date="2023-05-05T09:26:00Z" w:initials="LB">
    <w:p w14:paraId="0A1162C1" w14:textId="7DB8D34F" w:rsidR="0010700E" w:rsidRDefault="0010700E" w:rsidP="00DA6741">
      <w:pPr>
        <w:pStyle w:val="a6"/>
      </w:pPr>
      <w:r>
        <w:rPr>
          <w:rStyle w:val="a5"/>
        </w:rPr>
        <w:annotationRef/>
      </w:r>
      <w:r>
        <w:t>删了吧，我看和ERD/ERS也没关系</w:t>
      </w:r>
    </w:p>
  </w:comment>
  <w:comment w:id="7" w:author="Lu Bin" w:date="2023-05-05T09:46:00Z" w:initials="LB">
    <w:p w14:paraId="58888409" w14:textId="77777777" w:rsidR="00F3248A" w:rsidRDefault="00F3248A" w:rsidP="00DA6741">
      <w:pPr>
        <w:pStyle w:val="a6"/>
      </w:pPr>
      <w:r>
        <w:rPr>
          <w:rStyle w:val="a5"/>
        </w:rPr>
        <w:annotationRef/>
      </w:r>
      <w:r>
        <w:t>这个我觉得只写一下   真实采集脑电信号耗时耗力，并且采集设备昂贵  这些缺点就行</w:t>
      </w:r>
    </w:p>
  </w:comment>
  <w:comment w:id="9" w:author="Lu Bin" w:date="2023-05-05T10:23:00Z" w:initials="LB">
    <w:p w14:paraId="079C7241" w14:textId="77777777" w:rsidR="002E35ED" w:rsidRDefault="002E35ED" w:rsidP="00DA6741">
      <w:pPr>
        <w:pStyle w:val="a6"/>
      </w:pPr>
      <w:r>
        <w:rPr>
          <w:rStyle w:val="a5"/>
        </w:rPr>
        <w:annotationRef/>
      </w:r>
      <w:r>
        <w:t>1 (b)</w:t>
      </w:r>
    </w:p>
  </w:comment>
  <w:comment w:id="11" w:author="Bin Lu" w:date="2023-05-05T15:27:00Z" w:initials="BL">
    <w:p w14:paraId="3699FA6A" w14:textId="77777777" w:rsidR="00371F4D" w:rsidRDefault="00371F4D" w:rsidP="00DA6741">
      <w:pPr>
        <w:pStyle w:val="a6"/>
      </w:pPr>
      <w:r>
        <w:rPr>
          <w:rStyle w:val="a5"/>
        </w:rPr>
        <w:annotationRef/>
      </w:r>
      <w:r>
        <w:t>还是没看出来是怎么合成的具有ERD/ERS特征的脑电信号的？</w:t>
      </w:r>
    </w:p>
  </w:comment>
  <w:comment w:id="14" w:author="Lu Bin" w:date="2023-05-05T10:38:00Z" w:initials="LB">
    <w:p w14:paraId="520E0F79" w14:textId="291850FB" w:rsidR="00CD6B57" w:rsidRDefault="00CD6B57" w:rsidP="00DA6741">
      <w:pPr>
        <w:pStyle w:val="a6"/>
      </w:pPr>
      <w:r>
        <w:rPr>
          <w:rStyle w:val="a5"/>
        </w:rPr>
        <w:annotationRef/>
      </w:r>
      <w:r>
        <w:t>这是什么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CD8E3F" w15:done="0"/>
  <w15:commentEx w15:paraId="6BA4D28B" w15:paraIdParent="60CD8E3F" w15:done="0"/>
  <w15:commentEx w15:paraId="296DB3B9" w15:done="0"/>
  <w15:commentEx w15:paraId="2C7D4860" w15:done="0"/>
  <w15:commentEx w15:paraId="0A1162C1" w15:done="0"/>
  <w15:commentEx w15:paraId="58888409" w15:done="0"/>
  <w15:commentEx w15:paraId="079C7241" w15:done="0"/>
  <w15:commentEx w15:paraId="3699FA6A" w15:done="0"/>
  <w15:commentEx w15:paraId="520E0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A317" w16cex:dateUtc="2023-05-05T07:45:00Z"/>
  <w16cex:commentExtensible w16cex:durableId="2800EE1E" w16cex:dateUtc="2023-05-06T07:17:00Z"/>
  <w16cex:commentExtensible w16cex:durableId="27FF9719" w16cex:dateUtc="2023-05-05T06:54:00Z"/>
  <w16cex:commentExtensible w16cex:durableId="27FF569B" w16cex:dateUtc="2023-05-05T02:19:00Z"/>
  <w16cex:commentExtensible w16cex:durableId="27FF4A3B" w16cex:dateUtc="2023-05-05T01:26:00Z"/>
  <w16cex:commentExtensible w16cex:durableId="27FF4EE4" w16cex:dateUtc="2023-05-05T01:46:00Z"/>
  <w16cex:commentExtensible w16cex:durableId="27FF5797" w16cex:dateUtc="2023-05-05T02:23:00Z"/>
  <w16cex:commentExtensible w16cex:durableId="27FF9EFE" w16cex:dateUtc="2023-05-05T07:27:00Z"/>
  <w16cex:commentExtensible w16cex:durableId="27FF5B33" w16cex:dateUtc="2023-05-05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CD8E3F" w16cid:durableId="27FFA317"/>
  <w16cid:commentId w16cid:paraId="6BA4D28B" w16cid:durableId="2800EE1E"/>
  <w16cid:commentId w16cid:paraId="296DB3B9" w16cid:durableId="27FF9719"/>
  <w16cid:commentId w16cid:paraId="2C7D4860" w16cid:durableId="27FF569B"/>
  <w16cid:commentId w16cid:paraId="0A1162C1" w16cid:durableId="27FF4A3B"/>
  <w16cid:commentId w16cid:paraId="58888409" w16cid:durableId="27FF4EE4"/>
  <w16cid:commentId w16cid:paraId="079C7241" w16cid:durableId="27FF5797"/>
  <w16cid:commentId w16cid:paraId="3699FA6A" w16cid:durableId="27FF9EFE"/>
  <w16cid:commentId w16cid:paraId="520E0F79" w16cid:durableId="27FF5B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1E58C" w14:textId="77777777" w:rsidR="001D793B" w:rsidRDefault="001D793B" w:rsidP="0074654F">
      <w:r>
        <w:separator/>
      </w:r>
    </w:p>
  </w:endnote>
  <w:endnote w:type="continuationSeparator" w:id="0">
    <w:p w14:paraId="05FF05DA" w14:textId="77777777" w:rsidR="001D793B" w:rsidRDefault="001D793B" w:rsidP="0074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1861F" w14:textId="77777777" w:rsidR="001D793B" w:rsidRDefault="001D793B" w:rsidP="0074654F">
      <w:r>
        <w:separator/>
      </w:r>
    </w:p>
  </w:footnote>
  <w:footnote w:type="continuationSeparator" w:id="0">
    <w:p w14:paraId="3C2E94C6" w14:textId="77777777" w:rsidR="001D793B" w:rsidRDefault="001D793B" w:rsidP="00746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D436"/>
    <w:multiLevelType w:val="multilevel"/>
    <w:tmpl w:val="0937D43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n Lu">
    <w15:presenceInfo w15:providerId="Windows Live" w15:userId="714a513e8788ad7b"/>
  </w15:person>
  <w15:person w15:author="孟 云">
    <w15:presenceInfo w15:providerId="Windows Live" w15:userId="b69b0b4d0bf2f304"/>
  </w15:person>
  <w15:person w15:author="Lu Bin">
    <w15:presenceInfo w15:providerId="Windows Live" w15:userId="714a513e8788a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14"/>
    <w:rsid w:val="00002BC7"/>
    <w:rsid w:val="0004065B"/>
    <w:rsid w:val="00053D3B"/>
    <w:rsid w:val="00064612"/>
    <w:rsid w:val="00064C37"/>
    <w:rsid w:val="00090697"/>
    <w:rsid w:val="00095A93"/>
    <w:rsid w:val="000B675F"/>
    <w:rsid w:val="000E5F27"/>
    <w:rsid w:val="0010700E"/>
    <w:rsid w:val="001266E8"/>
    <w:rsid w:val="0013065E"/>
    <w:rsid w:val="00135045"/>
    <w:rsid w:val="0018484F"/>
    <w:rsid w:val="00185BA4"/>
    <w:rsid w:val="0019019B"/>
    <w:rsid w:val="001C73C9"/>
    <w:rsid w:val="001D793B"/>
    <w:rsid w:val="001E6D7A"/>
    <w:rsid w:val="001F2887"/>
    <w:rsid w:val="00206823"/>
    <w:rsid w:val="00207DBD"/>
    <w:rsid w:val="0024353B"/>
    <w:rsid w:val="00260877"/>
    <w:rsid w:val="00277F22"/>
    <w:rsid w:val="002839C2"/>
    <w:rsid w:val="00287E61"/>
    <w:rsid w:val="002C7664"/>
    <w:rsid w:val="002D24E9"/>
    <w:rsid w:val="002E35ED"/>
    <w:rsid w:val="002F6EA4"/>
    <w:rsid w:val="00316677"/>
    <w:rsid w:val="00333D98"/>
    <w:rsid w:val="003400E7"/>
    <w:rsid w:val="003545FC"/>
    <w:rsid w:val="00356C17"/>
    <w:rsid w:val="003669E6"/>
    <w:rsid w:val="00371F4D"/>
    <w:rsid w:val="00384506"/>
    <w:rsid w:val="00392055"/>
    <w:rsid w:val="003C4FD7"/>
    <w:rsid w:val="003D3B01"/>
    <w:rsid w:val="003D451B"/>
    <w:rsid w:val="003E1006"/>
    <w:rsid w:val="003E71CF"/>
    <w:rsid w:val="003F249E"/>
    <w:rsid w:val="003F2EAA"/>
    <w:rsid w:val="003F519F"/>
    <w:rsid w:val="00417174"/>
    <w:rsid w:val="0042654E"/>
    <w:rsid w:val="004364AB"/>
    <w:rsid w:val="00462114"/>
    <w:rsid w:val="00462F2E"/>
    <w:rsid w:val="004B27FD"/>
    <w:rsid w:val="004D0138"/>
    <w:rsid w:val="00522DF8"/>
    <w:rsid w:val="00591188"/>
    <w:rsid w:val="005B4914"/>
    <w:rsid w:val="005D4894"/>
    <w:rsid w:val="005F0ED6"/>
    <w:rsid w:val="00624CDE"/>
    <w:rsid w:val="00632EF2"/>
    <w:rsid w:val="006357A6"/>
    <w:rsid w:val="00637408"/>
    <w:rsid w:val="00641BE9"/>
    <w:rsid w:val="0065126B"/>
    <w:rsid w:val="00660C46"/>
    <w:rsid w:val="006A2FF8"/>
    <w:rsid w:val="006A3105"/>
    <w:rsid w:val="006C5998"/>
    <w:rsid w:val="006D4364"/>
    <w:rsid w:val="006E6107"/>
    <w:rsid w:val="00702297"/>
    <w:rsid w:val="00742E82"/>
    <w:rsid w:val="0074654F"/>
    <w:rsid w:val="00746830"/>
    <w:rsid w:val="00754C99"/>
    <w:rsid w:val="0075763F"/>
    <w:rsid w:val="00760CF2"/>
    <w:rsid w:val="00784905"/>
    <w:rsid w:val="00791CF4"/>
    <w:rsid w:val="007A5FE5"/>
    <w:rsid w:val="007B23F4"/>
    <w:rsid w:val="007C1BA4"/>
    <w:rsid w:val="007D0ACA"/>
    <w:rsid w:val="007D642C"/>
    <w:rsid w:val="007E37C5"/>
    <w:rsid w:val="007E5B04"/>
    <w:rsid w:val="007F4BFD"/>
    <w:rsid w:val="0080465C"/>
    <w:rsid w:val="008075BF"/>
    <w:rsid w:val="008156F1"/>
    <w:rsid w:val="0086717B"/>
    <w:rsid w:val="008915A6"/>
    <w:rsid w:val="008945B3"/>
    <w:rsid w:val="008C4184"/>
    <w:rsid w:val="008D3FAB"/>
    <w:rsid w:val="008D7DC4"/>
    <w:rsid w:val="008E0828"/>
    <w:rsid w:val="008E503B"/>
    <w:rsid w:val="00902DFB"/>
    <w:rsid w:val="00936BA7"/>
    <w:rsid w:val="009454DE"/>
    <w:rsid w:val="00947273"/>
    <w:rsid w:val="00951B97"/>
    <w:rsid w:val="00956A79"/>
    <w:rsid w:val="0096059B"/>
    <w:rsid w:val="00965DE9"/>
    <w:rsid w:val="00966CE3"/>
    <w:rsid w:val="009B0BC0"/>
    <w:rsid w:val="009D0ED2"/>
    <w:rsid w:val="009E222E"/>
    <w:rsid w:val="009F26E2"/>
    <w:rsid w:val="00A4528A"/>
    <w:rsid w:val="00A45650"/>
    <w:rsid w:val="00A537B8"/>
    <w:rsid w:val="00A619A9"/>
    <w:rsid w:val="00A97DA9"/>
    <w:rsid w:val="00AB35B4"/>
    <w:rsid w:val="00AB49A5"/>
    <w:rsid w:val="00AC071D"/>
    <w:rsid w:val="00AC608F"/>
    <w:rsid w:val="00B26B08"/>
    <w:rsid w:val="00B40456"/>
    <w:rsid w:val="00B769B7"/>
    <w:rsid w:val="00BA5D39"/>
    <w:rsid w:val="00BB2F2B"/>
    <w:rsid w:val="00BC35D6"/>
    <w:rsid w:val="00BD3FF8"/>
    <w:rsid w:val="00C176AE"/>
    <w:rsid w:val="00C42646"/>
    <w:rsid w:val="00C534A1"/>
    <w:rsid w:val="00C61158"/>
    <w:rsid w:val="00C651CF"/>
    <w:rsid w:val="00C83834"/>
    <w:rsid w:val="00C878EC"/>
    <w:rsid w:val="00CA4415"/>
    <w:rsid w:val="00CC49A8"/>
    <w:rsid w:val="00CD4308"/>
    <w:rsid w:val="00CD4D87"/>
    <w:rsid w:val="00CD5425"/>
    <w:rsid w:val="00CD6B57"/>
    <w:rsid w:val="00CE02C2"/>
    <w:rsid w:val="00CF6E6A"/>
    <w:rsid w:val="00D12077"/>
    <w:rsid w:val="00D17934"/>
    <w:rsid w:val="00D74AEE"/>
    <w:rsid w:val="00D94D38"/>
    <w:rsid w:val="00DA6741"/>
    <w:rsid w:val="00DB32A9"/>
    <w:rsid w:val="00DD2987"/>
    <w:rsid w:val="00DE0F22"/>
    <w:rsid w:val="00DF5F01"/>
    <w:rsid w:val="00E04A5F"/>
    <w:rsid w:val="00E42027"/>
    <w:rsid w:val="00E50D7C"/>
    <w:rsid w:val="00E60543"/>
    <w:rsid w:val="00E93535"/>
    <w:rsid w:val="00EB5E36"/>
    <w:rsid w:val="00EC1BA6"/>
    <w:rsid w:val="00EC7137"/>
    <w:rsid w:val="00EE2634"/>
    <w:rsid w:val="00EF246A"/>
    <w:rsid w:val="00F05C9F"/>
    <w:rsid w:val="00F11289"/>
    <w:rsid w:val="00F3248A"/>
    <w:rsid w:val="00F3608E"/>
    <w:rsid w:val="00F96E10"/>
    <w:rsid w:val="00FA0C42"/>
    <w:rsid w:val="00FC57AE"/>
    <w:rsid w:val="00FC730D"/>
    <w:rsid w:val="00FD2962"/>
    <w:rsid w:val="00FD6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77EE"/>
  <w15:chartTrackingRefBased/>
  <w15:docId w15:val="{CE4334E4-DC66-4049-B148-47AE6DC4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33D98"/>
    <w:pPr>
      <w:keepNext/>
      <w:keepLines/>
      <w:spacing w:before="260" w:after="260" w:line="416" w:lineRule="atLeast"/>
      <w:outlineLvl w:val="1"/>
    </w:pPr>
    <w:rPr>
      <w:rFonts w:ascii="Times New Roman" w:eastAsia="宋体" w:hAnsi="Times New Roman" w:cs="Times New Roman"/>
      <w:b/>
      <w:bCs/>
      <w:sz w:val="28"/>
      <w:szCs w:val="32"/>
    </w:rPr>
  </w:style>
  <w:style w:type="paragraph" w:styleId="3">
    <w:name w:val="heading 3"/>
    <w:basedOn w:val="a"/>
    <w:next w:val="a"/>
    <w:link w:val="30"/>
    <w:uiPriority w:val="9"/>
    <w:unhideWhenUsed/>
    <w:qFormat/>
    <w:rsid w:val="007D0A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333D98"/>
    <w:rPr>
      <w:rFonts w:ascii="Times New Roman" w:eastAsia="宋体" w:hAnsi="Times New Roman" w:cs="Times New Roman"/>
      <w:b/>
      <w:bCs/>
      <w:sz w:val="28"/>
      <w:szCs w:val="32"/>
    </w:rPr>
  </w:style>
  <w:style w:type="paragraph" w:styleId="a3">
    <w:name w:val="Normal (Web)"/>
    <w:basedOn w:val="a"/>
    <w:uiPriority w:val="99"/>
    <w:unhideWhenUsed/>
    <w:rsid w:val="00C651C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7D0ACA"/>
    <w:rPr>
      <w:b/>
      <w:bCs/>
      <w:sz w:val="32"/>
      <w:szCs w:val="32"/>
    </w:rPr>
  </w:style>
  <w:style w:type="table" w:styleId="a4">
    <w:name w:val="Table Grid"/>
    <w:basedOn w:val="a1"/>
    <w:uiPriority w:val="39"/>
    <w:rsid w:val="00FD2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C4FD7"/>
    <w:rPr>
      <w:sz w:val="21"/>
      <w:szCs w:val="21"/>
    </w:rPr>
  </w:style>
  <w:style w:type="paragraph" w:styleId="a6">
    <w:name w:val="annotation text"/>
    <w:basedOn w:val="a"/>
    <w:link w:val="a7"/>
    <w:unhideWhenUsed/>
    <w:rsid w:val="003C4FD7"/>
    <w:pPr>
      <w:jc w:val="left"/>
    </w:pPr>
  </w:style>
  <w:style w:type="character" w:customStyle="1" w:styleId="a7">
    <w:name w:val="批注文字 字符"/>
    <w:basedOn w:val="a0"/>
    <w:link w:val="a6"/>
    <w:rsid w:val="003C4FD7"/>
  </w:style>
  <w:style w:type="paragraph" w:styleId="a8">
    <w:name w:val="List Paragraph"/>
    <w:basedOn w:val="a"/>
    <w:uiPriority w:val="34"/>
    <w:qFormat/>
    <w:rsid w:val="00F96E10"/>
    <w:pPr>
      <w:ind w:firstLineChars="200" w:firstLine="420"/>
    </w:pPr>
  </w:style>
  <w:style w:type="paragraph" w:styleId="a9">
    <w:name w:val="header"/>
    <w:basedOn w:val="a"/>
    <w:link w:val="aa"/>
    <w:uiPriority w:val="99"/>
    <w:unhideWhenUsed/>
    <w:rsid w:val="0074654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4654F"/>
    <w:rPr>
      <w:sz w:val="18"/>
      <w:szCs w:val="18"/>
    </w:rPr>
  </w:style>
  <w:style w:type="paragraph" w:styleId="ab">
    <w:name w:val="footer"/>
    <w:basedOn w:val="a"/>
    <w:link w:val="ac"/>
    <w:uiPriority w:val="99"/>
    <w:unhideWhenUsed/>
    <w:rsid w:val="0074654F"/>
    <w:pPr>
      <w:tabs>
        <w:tab w:val="center" w:pos="4153"/>
        <w:tab w:val="right" w:pos="8306"/>
      </w:tabs>
      <w:snapToGrid w:val="0"/>
      <w:jc w:val="left"/>
    </w:pPr>
    <w:rPr>
      <w:sz w:val="18"/>
      <w:szCs w:val="18"/>
    </w:rPr>
  </w:style>
  <w:style w:type="character" w:customStyle="1" w:styleId="ac">
    <w:name w:val="页脚 字符"/>
    <w:basedOn w:val="a0"/>
    <w:link w:val="ab"/>
    <w:uiPriority w:val="99"/>
    <w:rsid w:val="0074654F"/>
    <w:rPr>
      <w:sz w:val="18"/>
      <w:szCs w:val="18"/>
    </w:rPr>
  </w:style>
  <w:style w:type="paragraph" w:styleId="ad">
    <w:name w:val="annotation subject"/>
    <w:basedOn w:val="a6"/>
    <w:next w:val="a6"/>
    <w:link w:val="ae"/>
    <w:uiPriority w:val="99"/>
    <w:semiHidden/>
    <w:unhideWhenUsed/>
    <w:rsid w:val="0010700E"/>
    <w:rPr>
      <w:b/>
      <w:bCs/>
    </w:rPr>
  </w:style>
  <w:style w:type="character" w:customStyle="1" w:styleId="ae">
    <w:name w:val="批注主题 字符"/>
    <w:basedOn w:val="a7"/>
    <w:link w:val="ad"/>
    <w:uiPriority w:val="99"/>
    <w:semiHidden/>
    <w:rsid w:val="0010700E"/>
    <w:rPr>
      <w:b/>
      <w:bCs/>
    </w:rPr>
  </w:style>
  <w:style w:type="paragraph" w:styleId="af">
    <w:name w:val="Revision"/>
    <w:hidden/>
    <w:uiPriority w:val="99"/>
    <w:semiHidden/>
    <w:rsid w:val="0010700E"/>
  </w:style>
  <w:style w:type="paragraph" w:styleId="af0">
    <w:name w:val="Balloon Text"/>
    <w:basedOn w:val="a"/>
    <w:link w:val="af1"/>
    <w:uiPriority w:val="99"/>
    <w:semiHidden/>
    <w:unhideWhenUsed/>
    <w:rsid w:val="00064C37"/>
    <w:rPr>
      <w:sz w:val="18"/>
      <w:szCs w:val="18"/>
    </w:rPr>
  </w:style>
  <w:style w:type="character" w:customStyle="1" w:styleId="af1">
    <w:name w:val="批注框文本 字符"/>
    <w:basedOn w:val="a0"/>
    <w:link w:val="af0"/>
    <w:uiPriority w:val="99"/>
    <w:semiHidden/>
    <w:rsid w:val="00064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871">
      <w:bodyDiv w:val="1"/>
      <w:marLeft w:val="0"/>
      <w:marRight w:val="0"/>
      <w:marTop w:val="0"/>
      <w:marBottom w:val="0"/>
      <w:divBdr>
        <w:top w:val="none" w:sz="0" w:space="0" w:color="auto"/>
        <w:left w:val="none" w:sz="0" w:space="0" w:color="auto"/>
        <w:bottom w:val="none" w:sz="0" w:space="0" w:color="auto"/>
        <w:right w:val="none" w:sz="0" w:space="0" w:color="auto"/>
      </w:divBdr>
    </w:div>
    <w:div w:id="133063704">
      <w:bodyDiv w:val="1"/>
      <w:marLeft w:val="0"/>
      <w:marRight w:val="0"/>
      <w:marTop w:val="0"/>
      <w:marBottom w:val="0"/>
      <w:divBdr>
        <w:top w:val="none" w:sz="0" w:space="0" w:color="auto"/>
        <w:left w:val="none" w:sz="0" w:space="0" w:color="auto"/>
        <w:bottom w:val="none" w:sz="0" w:space="0" w:color="auto"/>
        <w:right w:val="none" w:sz="0" w:space="0" w:color="auto"/>
      </w:divBdr>
    </w:div>
    <w:div w:id="629365913">
      <w:bodyDiv w:val="1"/>
      <w:marLeft w:val="0"/>
      <w:marRight w:val="0"/>
      <w:marTop w:val="0"/>
      <w:marBottom w:val="0"/>
      <w:divBdr>
        <w:top w:val="none" w:sz="0" w:space="0" w:color="auto"/>
        <w:left w:val="none" w:sz="0" w:space="0" w:color="auto"/>
        <w:bottom w:val="none" w:sz="0" w:space="0" w:color="auto"/>
        <w:right w:val="none" w:sz="0" w:space="0" w:color="auto"/>
      </w:divBdr>
    </w:div>
    <w:div w:id="1005665751">
      <w:bodyDiv w:val="1"/>
      <w:marLeft w:val="0"/>
      <w:marRight w:val="0"/>
      <w:marTop w:val="0"/>
      <w:marBottom w:val="0"/>
      <w:divBdr>
        <w:top w:val="none" w:sz="0" w:space="0" w:color="auto"/>
        <w:left w:val="none" w:sz="0" w:space="0" w:color="auto"/>
        <w:bottom w:val="none" w:sz="0" w:space="0" w:color="auto"/>
        <w:right w:val="none" w:sz="0" w:space="0" w:color="auto"/>
      </w:divBdr>
    </w:div>
    <w:div w:id="1290088977">
      <w:bodyDiv w:val="1"/>
      <w:marLeft w:val="0"/>
      <w:marRight w:val="0"/>
      <w:marTop w:val="0"/>
      <w:marBottom w:val="0"/>
      <w:divBdr>
        <w:top w:val="none" w:sz="0" w:space="0" w:color="auto"/>
        <w:left w:val="none" w:sz="0" w:space="0" w:color="auto"/>
        <w:bottom w:val="none" w:sz="0" w:space="0" w:color="auto"/>
        <w:right w:val="none" w:sz="0" w:space="0" w:color="auto"/>
      </w:divBdr>
    </w:div>
    <w:div w:id="1617131269">
      <w:bodyDiv w:val="1"/>
      <w:marLeft w:val="0"/>
      <w:marRight w:val="0"/>
      <w:marTop w:val="0"/>
      <w:marBottom w:val="0"/>
      <w:divBdr>
        <w:top w:val="none" w:sz="0" w:space="0" w:color="auto"/>
        <w:left w:val="none" w:sz="0" w:space="0" w:color="auto"/>
        <w:bottom w:val="none" w:sz="0" w:space="0" w:color="auto"/>
        <w:right w:val="none" w:sz="0" w:space="0" w:color="auto"/>
      </w:divBdr>
    </w:div>
    <w:div w:id="1649239120">
      <w:bodyDiv w:val="1"/>
      <w:marLeft w:val="0"/>
      <w:marRight w:val="0"/>
      <w:marTop w:val="0"/>
      <w:marBottom w:val="0"/>
      <w:divBdr>
        <w:top w:val="none" w:sz="0" w:space="0" w:color="auto"/>
        <w:left w:val="none" w:sz="0" w:space="0" w:color="auto"/>
        <w:bottom w:val="none" w:sz="0" w:space="0" w:color="auto"/>
        <w:right w:val="none" w:sz="0" w:space="0" w:color="auto"/>
      </w:divBdr>
    </w:div>
    <w:div w:id="18517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oleObject" Target="embeddings/oleObject5.bin"/><Relationship Id="rId34" Type="http://schemas.openxmlformats.org/officeDocument/2006/relationships/image" Target="media/image14.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image" Target="media/image13.wmf"/><Relationship Id="rId37" Type="http://schemas.openxmlformats.org/officeDocument/2006/relationships/image" Target="media/image17.emf"/><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6.emf"/><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image" Target="media/image12.png"/><Relationship Id="rId44"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05FD-B497-42F3-95BB-B5C7D0ED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17544</TotalTime>
  <Pages>1</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云</dc:creator>
  <cp:keywords/>
  <dc:description/>
  <cp:lastModifiedBy>MY</cp:lastModifiedBy>
  <cp:revision>3</cp:revision>
  <dcterms:created xsi:type="dcterms:W3CDTF">2023-04-13T07:15:00Z</dcterms:created>
  <dcterms:modified xsi:type="dcterms:W3CDTF">2023-05-17T14:52:00Z</dcterms:modified>
</cp:coreProperties>
</file>